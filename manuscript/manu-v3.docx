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3ACB384D" w14:textId="477AA999" w:rsidR="00FE056A" w:rsidRPr="00FE056A" w:rsidRDefault="00FE056A" w:rsidP="00FE056A">
      <w:r w:rsidRPr="00FE056A">
        <w:t>Maize (</w:t>
      </w:r>
      <w:proofErr w:type="spellStart"/>
      <w:r w:rsidRPr="00FE056A">
        <w:rPr>
          <w:i/>
          <w:iCs/>
        </w:rPr>
        <w:t>Zea</w:t>
      </w:r>
      <w:proofErr w:type="spellEnd"/>
      <w:r w:rsidRPr="00FE056A">
        <w:rPr>
          <w:i/>
          <w:iCs/>
        </w:rPr>
        <w:t xml:space="preserve"> mays</w:t>
      </w:r>
      <w:r w:rsidRPr="00FE056A">
        <w:t xml:space="preserve">) grown continuously on the same land often requires more inputs while also producing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w:t>
      </w:r>
      <w:r w:rsidR="00B91DBF">
        <w:t xml:space="preserve">the US Corn Belt </w:t>
      </w:r>
      <w:r w:rsidRPr="00FE056A">
        <w:t>to quantify</w:t>
      </w:r>
      <w:r w:rsidR="00C92104">
        <w:t xml:space="preserve"> how soil, weather, and their interaction drive</w:t>
      </w:r>
      <w:r w:rsidRPr="00FE056A">
        <w:t xml:space="preserve"> variation in the continuous maize penalty, (2) synthesized results with existing literature and modelled scenarios to identify probable mechanistic pathways, (3) test</w:t>
      </w:r>
      <w:r w:rsidR="006E4345">
        <w:t>ed</w:t>
      </w:r>
      <w:r w:rsidRPr="00FE056A">
        <w:t xml:space="preserve"> approaches for modelling the penalty, and (4) provide</w:t>
      </w:r>
      <w:r w:rsidR="006E4345">
        <w:t>d</w:t>
      </w:r>
      <w:r w:rsidRPr="00FE056A">
        <w:t xml:space="preserv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Iowa (7 sites) and Illinois (7 sites) conducted between 1999 and 2016. Maximum continuous</w:t>
      </w:r>
      <w:r>
        <w:t>-</w:t>
      </w:r>
      <w:r w:rsidRPr="00FE056A">
        <w:t>and rotated</w:t>
      </w:r>
      <w:r>
        <w:t>-</w:t>
      </w:r>
      <w:r w:rsidRPr="00FE056A">
        <w:t>maize yields averaged 8.7 and 9.7 Mg ha-1 over the study period, and both increased 213 (SE:36) kg ha-1 yr-1 from 1999-2016, rendering the continuous maize penalty steady over time at an estimated 1.0 (SE:0.2) Mg ha-1</w:t>
      </w:r>
      <w:r w:rsidR="001F09D0">
        <w:t xml:space="preserve"> (10</w:t>
      </w:r>
      <w:r w:rsidR="00C92104">
        <w:t>%</w:t>
      </w:r>
      <w:r w:rsidR="001F09D0">
        <w:t xml:space="preserve"> penalty</w:t>
      </w:r>
      <w:r w:rsidR="00C92104">
        <w:t>)</w:t>
      </w:r>
      <w:r w:rsidRPr="00FE056A">
        <w:t>. The penalty ranged from 0-4.8 Mg ha-1, and s</w:t>
      </w:r>
      <w:r w:rsidR="00C92104">
        <w:t>oil</w:t>
      </w:r>
      <w:r w:rsidRPr="00FE056A">
        <w:t xml:space="preserve"> contributed to only 13% of the variation. The amount of rainfall two weeks before planting was positively associated with penalty sizes. Applying additional N above the optimal rate for rotated-maize eliminated the penalty in only 6 out of 157 site-years and was less effective at </w:t>
      </w:r>
      <w:proofErr w:type="gramStart"/>
      <w:r w:rsidRPr="00FE056A">
        <w:t>more northern sites</w:t>
      </w:r>
      <w:proofErr w:type="gramEnd"/>
      <w:r w:rsidRPr="00FE056A">
        <w:t xml:space="preserve">. </w:t>
      </w:r>
      <w:r>
        <w:t xml:space="preserve">Synthesizing these results with existing </w:t>
      </w:r>
      <w:r w:rsidRPr="00FE056A">
        <w:t xml:space="preserve">literature and a processed-based model (APSIM), we hypothesize compromised maize roots in </w:t>
      </w:r>
      <w:r>
        <w:t>maize monocultures is</w:t>
      </w:r>
      <w:r w:rsidRPr="00FE056A">
        <w:t xml:space="preserve"> a driver of the penalty. To our knowledge</w:t>
      </w:r>
      <w:r>
        <w:t>,</w:t>
      </w:r>
      <w:r w:rsidRPr="00FE056A">
        <w:t xml:space="preserve"> there is limited data to refute or support this hypothesis. </w:t>
      </w:r>
      <w:r>
        <w:t>W</w:t>
      </w:r>
      <w:r w:rsidRPr="00FE056A">
        <w:t xml:space="preserve">e identify a suite of field measurements that would allow a thorough investigation of the mechanistic underpinnings of the continuous maize penalty including </w:t>
      </w:r>
      <w:r w:rsidR="00C11710">
        <w:t xml:space="preserve">growth </w:t>
      </w:r>
      <w:r w:rsidR="00C92104">
        <w:t>analyses</w:t>
      </w:r>
      <w:r w:rsidR="00C11710">
        <w:t xml:space="preserve">, yield components,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56124936" w14:textId="371CD9B4" w:rsidR="00CC409A" w:rsidRDefault="00775005" w:rsidP="00873853">
      <w:r>
        <w:t>Maize</w:t>
      </w:r>
      <w:r w:rsidR="00873853">
        <w:t xml:space="preserve"> grown for two or more consecutive years </w:t>
      </w:r>
      <w:r>
        <w:t>makes up around 30% of crop</w:t>
      </w:r>
      <w:r w:rsidR="00B91DBF">
        <w:t>land area</w:t>
      </w:r>
      <w:r>
        <w:t xml:space="preserve"> in the </w:t>
      </w:r>
      <w:r w:rsidR="00CF4C37">
        <w:t xml:space="preserve">US </w:t>
      </w:r>
      <w:r>
        <w:t>Midwest</w:t>
      </w:r>
      <w:r w:rsidR="00873853">
        <w:t xml:space="preserve"> (</w:t>
      </w:r>
      <w:proofErr w:type="spellStart"/>
      <w:r w:rsidR="006131B1" w:rsidRPr="00247E8D">
        <w:rPr>
          <w:color w:val="FF0000"/>
        </w:rPr>
        <w:t>CropScape</w:t>
      </w:r>
      <w:proofErr w:type="spellEnd"/>
      <w:r w:rsidRPr="00247E8D">
        <w:rPr>
          <w:color w:val="FF0000"/>
        </w:rPr>
        <w:t>, Dave’s paper</w:t>
      </w:r>
      <w:r w:rsidR="00873853">
        <w:t>).</w:t>
      </w:r>
      <w:r w:rsidR="00873853" w:rsidRPr="00884855">
        <w:t xml:space="preserve"> </w:t>
      </w:r>
      <w:r w:rsidR="00873853">
        <w:t xml:space="preserve">However, even with </w:t>
      </w:r>
      <w:r w:rsidR="00CF4C37">
        <w:t>high inputs,</w:t>
      </w:r>
      <w:r w:rsidR="00873853">
        <w:t xml:space="preserve"> </w:t>
      </w:r>
      <w:r>
        <w:t>maize</w:t>
      </w:r>
      <w:r w:rsidR="00873853">
        <w:t xml:space="preserve"> </w:t>
      </w:r>
      <w:r w:rsidR="00247E8D">
        <w:t xml:space="preserve">yields less when it is preceded by maize compared to </w:t>
      </w:r>
      <w:r w:rsidR="00CF4C37">
        <w:t>another crop</w:t>
      </w:r>
      <w:r w:rsidR="00873853">
        <w:t xml:space="preserve">. This phenomenon </w:t>
      </w:r>
      <w:proofErr w:type="gramStart"/>
      <w:r w:rsidR="00CF4C37">
        <w:t>has been observed</w:t>
      </w:r>
      <w:proofErr w:type="gramEnd"/>
      <w:r w:rsidR="00CF4C37">
        <w:t xml:space="preserve"> globally </w:t>
      </w:r>
      <w:r w:rsidR="00873853">
        <w:t xml:space="preserve">and is often referred to as the continuous </w:t>
      </w:r>
      <w:r>
        <w:t>maize</w:t>
      </w:r>
      <w:r w:rsidR="00873853">
        <w:t xml:space="preserve"> yield penalty</w:t>
      </w:r>
      <w:r w:rsidR="001F09D0">
        <w:t xml:space="preserve"> (Bennet2012)</w:t>
      </w:r>
      <w:r w:rsidR="00873853">
        <w:t xml:space="preserve">. </w:t>
      </w:r>
      <w:r w:rsidR="0015749E">
        <w:t>Numerous studies in the Midwest have established that yields of maize grown in monoculture are lower than yields of maize rotated with soybean (</w:t>
      </w:r>
      <w:r w:rsidR="0015749E" w:rsidRPr="0015749E">
        <w:rPr>
          <w:i/>
          <w:iCs/>
        </w:rPr>
        <w:t>Glycine max</w:t>
      </w:r>
      <w:r w:rsidR="0015749E">
        <w:t>), (</w:t>
      </w:r>
      <w:r w:rsidR="0015749E" w:rsidRPr="00FD39EA">
        <w:rPr>
          <w:color w:val="FF0000"/>
        </w:rPr>
        <w:t>Peterson1990, Gentry, Crookston1991, Meese1992, Porter1997</w:t>
      </w:r>
      <w:r w:rsidR="0015749E">
        <w:rPr>
          <w:color w:val="FF0000"/>
        </w:rPr>
        <w:t>, Stranger2008, Al-Kaisi2015, Gentry, Siefert, Farmaha2016, Dick1985</w:t>
      </w:r>
      <w:r w:rsidR="00247E8D">
        <w:rPr>
          <w:color w:val="FF0000"/>
        </w:rPr>
        <w:t>, Bowles2020</w:t>
      </w:r>
      <w:r w:rsidR="00850E36">
        <w:rPr>
          <w:color w:val="FF0000"/>
        </w:rPr>
        <w:t>, Vogel2018</w:t>
      </w:r>
      <w:r w:rsidR="0015749E" w:rsidRPr="0015749E">
        <w:t>), but there</w:t>
      </w:r>
      <w:r w:rsidR="0015749E">
        <w:t xml:space="preserve"> has been less work </w:t>
      </w:r>
      <w:r w:rsidR="00247E8D">
        <w:t>exploring</w:t>
      </w:r>
      <w:r w:rsidR="0015749E">
        <w:t xml:space="preserve"> the mechanisms responsible for the penalty. </w:t>
      </w:r>
      <w:r w:rsidR="001F09D0">
        <w:t>While the penalty is consistent, it exhibits a large degree of variability. In the US, experimental studies report average penalties ranging from 5-30% the county (</w:t>
      </w:r>
      <w:r w:rsidR="001F09D0" w:rsidRPr="006131B1">
        <w:rPr>
          <w:color w:val="FF0000"/>
        </w:rPr>
        <w:t>Erikson 2008</w:t>
      </w:r>
      <w:r w:rsidR="001F09D0">
        <w:t xml:space="preserve">), but even at high nitrogen (N) </w:t>
      </w:r>
      <w:proofErr w:type="gramStart"/>
      <w:r w:rsidR="001F09D0">
        <w:t>rates</w:t>
      </w:r>
      <w:proofErr w:type="gramEnd"/>
      <w:r w:rsidR="001F09D0">
        <w:t xml:space="preserve"> the penalty at a single site can vary from 0-25% depending on the year (Porter1997</w:t>
      </w:r>
      <w:r w:rsidR="001F09D0" w:rsidRPr="006131B1">
        <w:rPr>
          <w:color w:val="FF0000"/>
        </w:rPr>
        <w:t>)</w:t>
      </w:r>
      <w:r w:rsidR="001F09D0">
        <w:t xml:space="preserve">. </w:t>
      </w:r>
      <w:r w:rsidR="0015749E">
        <w:t xml:space="preserve">A series of studies done in Minnesota rejected the hypothesis that residue is responsible </w:t>
      </w:r>
      <w:r w:rsidR="00522C98">
        <w:t xml:space="preserve">for the yield penalty </w:t>
      </w:r>
      <w:r w:rsidR="0015749E">
        <w:t>(</w:t>
      </w:r>
      <w:r w:rsidR="00061638" w:rsidRPr="00061638">
        <w:rPr>
          <w:color w:val="FF0000"/>
        </w:rPr>
        <w:t>Crookston1989</w:t>
      </w:r>
      <w:r w:rsidR="0015749E">
        <w:t xml:space="preserve">), </w:t>
      </w:r>
      <w:r w:rsidR="00522C98">
        <w:t>with</w:t>
      </w:r>
      <w:r w:rsidR="0015749E">
        <w:t xml:space="preserve"> evidence of more water uptake in rotated maize (</w:t>
      </w:r>
      <w:r w:rsidR="0015749E" w:rsidRPr="0015749E">
        <w:rPr>
          <w:color w:val="FF0000"/>
        </w:rPr>
        <w:t>Copeland1993</w:t>
      </w:r>
      <w:r w:rsidR="0015749E">
        <w:t>)</w:t>
      </w:r>
      <w:r w:rsidR="00522C98">
        <w:t>,</w:t>
      </w:r>
      <w:r w:rsidR="00061638">
        <w:t xml:space="preserve"> higher concentrations of N, phosphorous, and potassium in rotated maize leaf tissue (</w:t>
      </w:r>
      <w:r w:rsidR="00061638" w:rsidRPr="00061638">
        <w:rPr>
          <w:color w:val="FF0000"/>
        </w:rPr>
        <w:t>Copeland1992</w:t>
      </w:r>
      <w:r w:rsidR="00061638">
        <w:t>)</w:t>
      </w:r>
      <w:r w:rsidR="0015749E">
        <w:t xml:space="preserve">, </w:t>
      </w:r>
      <w:r w:rsidR="00522C98">
        <w:t xml:space="preserve">and </w:t>
      </w:r>
      <w:r w:rsidR="001F09D0">
        <w:t xml:space="preserve">possible </w:t>
      </w:r>
      <w:r w:rsidR="0015749E">
        <w:t>link</w:t>
      </w:r>
      <w:r w:rsidR="001F09D0">
        <w:t>s</w:t>
      </w:r>
      <w:r w:rsidR="0015749E">
        <w:t xml:space="preserve"> to differences in </w:t>
      </w:r>
      <w:r w:rsidR="00DC1C3D">
        <w:t>mycorrhizal</w:t>
      </w:r>
      <w:r w:rsidR="00061638">
        <w:t xml:space="preserve"> </w:t>
      </w:r>
      <w:r w:rsidR="0015749E">
        <w:t>populations affecting root characteristics (</w:t>
      </w:r>
      <w:r w:rsidR="0015749E" w:rsidRPr="00061638">
        <w:rPr>
          <w:color w:val="FF0000"/>
        </w:rPr>
        <w:t>Nickel, Johnson1992</w:t>
      </w:r>
      <w:r w:rsidR="0015749E">
        <w:t xml:space="preserve">). </w:t>
      </w:r>
      <w:r w:rsidR="00061638">
        <w:t>However,</w:t>
      </w:r>
      <w:r w:rsidR="00247E8D">
        <w:t xml:space="preserve"> results from a single site may not be transferable, as </w:t>
      </w:r>
      <w:r w:rsidR="00061638">
        <w:t>it is clear th</w:t>
      </w:r>
      <w:r w:rsidR="00873853">
        <w:t>e penalty is the result of a complex interaction between soils, management, and weather (</w:t>
      </w:r>
      <w:r w:rsidR="00873853" w:rsidRPr="006131B1">
        <w:rPr>
          <w:color w:val="FF0000"/>
        </w:rPr>
        <w:t>Al</w:t>
      </w:r>
      <w:r w:rsidR="00FD39EA">
        <w:rPr>
          <w:color w:val="FF0000"/>
        </w:rPr>
        <w:t>-</w:t>
      </w:r>
      <w:r w:rsidR="00873853" w:rsidRPr="006131B1">
        <w:rPr>
          <w:color w:val="FF0000"/>
        </w:rPr>
        <w:t>Kaisi201</w:t>
      </w:r>
      <w:r w:rsidR="00FD39EA">
        <w:rPr>
          <w:color w:val="FF0000"/>
        </w:rPr>
        <w:t>5</w:t>
      </w:r>
      <w:r w:rsidR="00873853" w:rsidRPr="006131B1">
        <w:rPr>
          <w:color w:val="FF0000"/>
        </w:rPr>
        <w:t xml:space="preserve">, </w:t>
      </w:r>
      <w:r w:rsidR="006131B1" w:rsidRPr="006131B1">
        <w:rPr>
          <w:color w:val="FF0000"/>
        </w:rPr>
        <w:t>Gen</w:t>
      </w:r>
      <w:r w:rsidR="00F840CF">
        <w:rPr>
          <w:color w:val="FF0000"/>
        </w:rPr>
        <w:t>t</w:t>
      </w:r>
      <w:r w:rsidR="006131B1" w:rsidRPr="006131B1">
        <w:rPr>
          <w:color w:val="FF0000"/>
        </w:rPr>
        <w:t>ry,</w:t>
      </w:r>
      <w:r w:rsidR="00F840CF">
        <w:rPr>
          <w:color w:val="FF0000"/>
        </w:rPr>
        <w:t xml:space="preserve"> Porter1997</w:t>
      </w:r>
      <w:r w:rsidR="00873853">
        <w:t xml:space="preserve">). </w:t>
      </w:r>
      <w:r w:rsidR="00BE22CE">
        <w:t>S</w:t>
      </w:r>
      <w:r w:rsidR="00061638">
        <w:t xml:space="preserve">tudies based on surveys or satellite imagery </w:t>
      </w:r>
      <w:r w:rsidR="00BE22CE">
        <w:t xml:space="preserve">provide larger inference scopes, but </w:t>
      </w:r>
      <w:r w:rsidR="00873853">
        <w:t xml:space="preserve">are associative and </w:t>
      </w:r>
      <w:r w:rsidR="00BE22CE">
        <w:t xml:space="preserve">conclusions are often </w:t>
      </w:r>
      <w:r w:rsidR="00873853">
        <w:t>too broad for field-based inference (</w:t>
      </w:r>
      <w:r w:rsidR="00873853" w:rsidRPr="00FD39EA">
        <w:rPr>
          <w:color w:val="FF0000"/>
        </w:rPr>
        <w:t>Seifert</w:t>
      </w:r>
      <w:r w:rsidR="001212DB" w:rsidRPr="00FD39EA">
        <w:rPr>
          <w:color w:val="FF0000"/>
        </w:rPr>
        <w:t>,</w:t>
      </w:r>
      <w:r w:rsidR="001212DB" w:rsidRPr="001212DB">
        <w:rPr>
          <w:color w:val="FF0000"/>
        </w:rPr>
        <w:t xml:space="preserve"> Farmaha2016</w:t>
      </w:r>
      <w:r w:rsidR="00873853">
        <w:t xml:space="preserve">).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CC409A">
        <w:t xml:space="preserve">Data from </w:t>
      </w:r>
      <w:r w:rsidR="00C34ECB">
        <w:t>long-term</w:t>
      </w:r>
      <w:proofErr w:type="gramStart"/>
      <w:r w:rsidR="001F09D0">
        <w:t xml:space="preserve">, </w:t>
      </w:r>
      <w:r w:rsidR="00C34ECB">
        <w:t xml:space="preserve"> </w:t>
      </w:r>
      <w:r w:rsidR="00CC409A">
        <w:t>replicated</w:t>
      </w:r>
      <w:proofErr w:type="gramEnd"/>
      <w:r w:rsidR="00CC409A">
        <w:t xml:space="preserve"> experiments at multiple sites</w:t>
      </w:r>
      <w:r w:rsidR="001F09D0">
        <w:t xml:space="preserve"> can provide critical insight into complex cropping system questions (</w:t>
      </w:r>
      <w:r w:rsidR="00E04C43">
        <w:t xml:space="preserve">e.g. Cusser2021, Davis2012, Bowles2020), </w:t>
      </w:r>
      <w:r w:rsidR="001F09D0">
        <w:t xml:space="preserve"> </w:t>
      </w:r>
      <w:r w:rsidR="00CC409A">
        <w:t xml:space="preserve"> </w:t>
      </w:r>
      <w:r w:rsidR="00E04C43">
        <w:t xml:space="preserve">offering </w:t>
      </w:r>
      <w:r w:rsidR="00BE22CE">
        <w:t xml:space="preserve">the </w:t>
      </w:r>
      <w:r w:rsidR="00CC409A">
        <w:t>advantages of controlled experiments</w:t>
      </w:r>
      <w:r w:rsidR="00BE22CE">
        <w:t>, but</w:t>
      </w:r>
      <w:r w:rsidR="00CC409A">
        <w:t xml:space="preserve"> with the scope</w:t>
      </w:r>
      <w:r w:rsidR="00BE22CE">
        <w:t xml:space="preserve"> of inference</w:t>
      </w:r>
      <w:r w:rsidR="00CC409A">
        <w:t xml:space="preserve"> needed to extract generalizable patterns. </w:t>
      </w:r>
      <w:r w:rsidR="00E04C43">
        <w:t xml:space="preserve">Therefore, long-term multi-site datasets are best suited for answering questions about the continuous maize penalty. </w:t>
      </w:r>
    </w:p>
    <w:p w14:paraId="1B6E395F" w14:textId="0F66CAB2" w:rsidR="00CA38E3" w:rsidRDefault="00BE22CE" w:rsidP="00873853">
      <w:r>
        <w:t xml:space="preserve">Managing the penalty without knowledge of driving mechanisms is challenging. </w:t>
      </w:r>
      <w:r w:rsidR="00CC409A">
        <w:t xml:space="preserve">Currently, producers </w:t>
      </w:r>
      <w:proofErr w:type="gramStart"/>
      <w:r w:rsidR="00CC409A">
        <w:t>are advised</w:t>
      </w:r>
      <w:proofErr w:type="gramEnd"/>
      <w:r w:rsidR="00CC409A">
        <w:t xml:space="preserve"> to </w:t>
      </w:r>
      <w:r w:rsidR="006131B1">
        <w:t xml:space="preserve">increase N applications </w:t>
      </w:r>
      <w:r w:rsidR="00DC1C3D">
        <w:t>to maize following maize by ~</w:t>
      </w:r>
      <w:r w:rsidR="00E04C43">
        <w:t xml:space="preserve">60 </w:t>
      </w:r>
      <w:r w:rsidR="00DC1C3D">
        <w:t>kg ha</w:t>
      </w:r>
      <w:r w:rsidR="00DC1C3D" w:rsidRPr="00E04C43">
        <w:rPr>
          <w:vertAlign w:val="superscript"/>
        </w:rPr>
        <w:t>-1</w:t>
      </w:r>
      <w:r w:rsidR="00DC1C3D">
        <w:t xml:space="preserve"> compared to maize following soybean (</w:t>
      </w:r>
      <w:r w:rsidR="00E04C43" w:rsidRPr="00E04C43">
        <w:rPr>
          <w:color w:val="FF0000"/>
          <w:rPrChange w:id="1" w:author="Nichols, Virginia A" w:date="2021-07-26T12:59:00Z">
            <w:rPr/>
          </w:rPrChange>
        </w:rPr>
        <w:t>Sawyer2006</w:t>
      </w:r>
      <w:r w:rsidR="00C34ECB" w:rsidRPr="00E04C43">
        <w:rPr>
          <w:rStyle w:val="CommentReference"/>
          <w:color w:val="FF0000"/>
          <w:rPrChange w:id="2" w:author="Nichols, Virginia A" w:date="2021-07-26T12:59:00Z">
            <w:rPr>
              <w:rStyle w:val="CommentReference"/>
            </w:rPr>
          </w:rPrChange>
        </w:rPr>
        <w:commentReference w:id="3"/>
      </w:r>
      <w:r w:rsidR="00E04C43">
        <w:t>)</w:t>
      </w:r>
      <w:r w:rsidR="00DC1C3D">
        <w:t xml:space="preserve">. While this is effective on average, </w:t>
      </w:r>
      <w:r>
        <w:t>it is unclear how the effectiveness varies by year and s</w:t>
      </w:r>
      <w:r w:rsidR="00E04C43">
        <w:t>oil</w:t>
      </w:r>
      <w:r>
        <w:t xml:space="preserve">, as in many instances </w:t>
      </w:r>
      <w:r w:rsidR="00DC1C3D">
        <w:t xml:space="preserve">the additional N application </w:t>
      </w:r>
      <w:r>
        <w:t>may not</w:t>
      </w:r>
      <w:r w:rsidR="00DC1C3D">
        <w:t xml:space="preserve"> translate to increased yields. </w:t>
      </w:r>
      <w:r w:rsidR="00D65115">
        <w:t>O</w:t>
      </w:r>
      <w:r w:rsidR="006131B1">
        <w:t>ver-application of N above the agronomically optimum nitrogen rate (AONR) in continuous maize systems carries significantly more risk of nitrate leaching compared to rotated maize systems (</w:t>
      </w:r>
      <w:r w:rsidR="006131B1" w:rsidRPr="00CC409A">
        <w:rPr>
          <w:color w:val="FF0000"/>
        </w:rPr>
        <w:t>Pasley</w:t>
      </w:r>
      <w:r>
        <w:rPr>
          <w:color w:val="FF0000"/>
        </w:rPr>
        <w:t>2021</w:t>
      </w:r>
      <w:r w:rsidR="006131B1">
        <w:t>)</w:t>
      </w:r>
      <w:r>
        <w:t xml:space="preserve">, </w:t>
      </w:r>
      <w:r w:rsidR="00C34ECB">
        <w:t>decreases root mass (</w:t>
      </w:r>
      <w:r w:rsidR="00C34ECB" w:rsidRPr="00E04C43">
        <w:rPr>
          <w:color w:val="FF0000"/>
          <w:rPrChange w:id="4" w:author="Nichols, Virginia A" w:date="2021-07-26T12:59:00Z">
            <w:rPr/>
          </w:rPrChange>
        </w:rPr>
        <w:t>Ordonez et al., 2021</w:t>
      </w:r>
      <w:r w:rsidR="00C34ECB">
        <w:t>)</w:t>
      </w:r>
      <w:r w:rsidR="003B1604">
        <w:t>,</w:t>
      </w:r>
      <w:r w:rsidR="00C34ECB">
        <w:t xml:space="preserve"> </w:t>
      </w:r>
      <w:r>
        <w:t>and over time depletes soil carbon stores (</w:t>
      </w:r>
      <w:r w:rsidRPr="00BE22CE">
        <w:rPr>
          <w:color w:val="FF0000"/>
        </w:rPr>
        <w:t>Poffenbarger20xx</w:t>
      </w:r>
      <w:r>
        <w:t>)</w:t>
      </w:r>
      <w:r w:rsidR="006131B1">
        <w:t xml:space="preserve">. Furthermore, </w:t>
      </w:r>
      <w:r w:rsidR="00CC409A">
        <w:t xml:space="preserve">the additional N application </w:t>
      </w:r>
      <w:r>
        <w:t xml:space="preserve">recommended for maize monocultures </w:t>
      </w:r>
      <w:r w:rsidR="00CC409A">
        <w:t xml:space="preserve">results in increased emissions of </w:t>
      </w:r>
      <w:r w:rsidR="006131B1">
        <w:t>nitrous oxide, a potent greenhouse gas (</w:t>
      </w:r>
      <w:r w:rsidR="00CC409A" w:rsidRPr="00CC409A">
        <w:rPr>
          <w:color w:val="FF0000"/>
        </w:rPr>
        <w:t>Millar2010, Osterholtz2014</w:t>
      </w:r>
      <w:r w:rsidR="006131B1">
        <w:t xml:space="preserve">). Given the prevalence of </w:t>
      </w:r>
      <w:r w:rsidR="00D65115">
        <w:t>continuous</w:t>
      </w:r>
      <w:r w:rsidR="006131B1">
        <w:t xml:space="preserve"> maize in the Midwest, predicting when N application will translate to increased yields is therefore vital for protecting water </w:t>
      </w:r>
      <w:r w:rsidR="00E04C43">
        <w:t xml:space="preserve">quality, maintaining soil productivity, </w:t>
      </w:r>
      <w:r w:rsidR="006131B1">
        <w:t>and reducing climat</w:t>
      </w:r>
      <w:r>
        <w:t>ic</w:t>
      </w:r>
      <w:r w:rsidR="006131B1">
        <w:t xml:space="preserve"> impacts of agriculture. </w:t>
      </w:r>
      <w:r w:rsidR="00E04C43">
        <w:t xml:space="preserve">Moreover, </w:t>
      </w:r>
      <w:r>
        <w:t>A</w:t>
      </w:r>
      <w:r w:rsidR="00CC409A">
        <w:t xml:space="preserve">pplying N without </w:t>
      </w:r>
      <w:r w:rsidR="00E04C43">
        <w:t xml:space="preserve">an accompanying </w:t>
      </w:r>
      <w:r w:rsidR="00CC409A">
        <w:t>increase</w:t>
      </w:r>
      <w:r w:rsidR="00E04C43">
        <w:t xml:space="preserve"> in</w:t>
      </w:r>
      <w:r w:rsidR="00CC409A">
        <w:t xml:space="preserve"> yields reduces producer profits. U</w:t>
      </w:r>
      <w:r w:rsidR="00873853">
        <w:t xml:space="preserve">nderstanding conditions that affect the magnitude of the continuous </w:t>
      </w:r>
      <w:r w:rsidR="00775005">
        <w:t>maize</w:t>
      </w:r>
      <w:r w:rsidR="00873853">
        <w:t xml:space="preserve"> penalty </w:t>
      </w:r>
      <w:r w:rsidR="006131B1">
        <w:t>will</w:t>
      </w:r>
      <w:r w:rsidR="00873853">
        <w:t xml:space="preserve"> help producers </w:t>
      </w:r>
      <w:r w:rsidR="00CC409A">
        <w:t>o</w:t>
      </w:r>
      <w:r w:rsidR="00873853">
        <w:t xml:space="preserve">ptimize management, </w:t>
      </w:r>
      <w:r w:rsidR="00CC409A">
        <w:t xml:space="preserve">therefore increasing profits while reducing their environmental impact. </w:t>
      </w:r>
    </w:p>
    <w:p w14:paraId="5BB74DB0" w14:textId="7B5B6364" w:rsidR="00873853" w:rsidRDefault="00E04C43" w:rsidP="00873853">
      <w:r>
        <w:t>A</w:t>
      </w:r>
      <w:r w:rsidR="00CA38E3">
        <w:t xml:space="preserve"> </w:t>
      </w:r>
      <w:r w:rsidR="00CC409A">
        <w:t xml:space="preserve">mechanistic understanding </w:t>
      </w:r>
      <w:r w:rsidR="00CA38E3">
        <w:t xml:space="preserve">of the continuous maize penalty </w:t>
      </w:r>
      <w:r w:rsidR="00CC409A">
        <w:t>will allow</w:t>
      </w:r>
      <w:r w:rsidR="00873853">
        <w:t xml:space="preserve"> researchers </w:t>
      </w:r>
      <w:r w:rsidR="00CC409A">
        <w:t xml:space="preserve">to </w:t>
      </w:r>
      <w:r w:rsidR="00873853">
        <w:t>incorporat</w:t>
      </w:r>
      <w:r w:rsidR="00775005">
        <w:t>e</w:t>
      </w:r>
      <w:r w:rsidR="00873853">
        <w:t xml:space="preserve"> the penalty into </w:t>
      </w:r>
      <w:r w:rsidR="003B1604">
        <w:t xml:space="preserve">processed based </w:t>
      </w:r>
      <w:r w:rsidR="00873853">
        <w:t>models to better capture land-use decisions and the</w:t>
      </w:r>
      <w:r w:rsidR="00CC409A">
        <w:t xml:space="preserve"> environmental </w:t>
      </w:r>
      <w:r w:rsidR="00CC409A">
        <w:lastRenderedPageBreak/>
        <w:t>impacts of cropping system choices</w:t>
      </w:r>
      <w:r>
        <w:t>, and to help producers optimize their cropping systems</w:t>
      </w:r>
      <w:r w:rsidR="00CC409A">
        <w:t xml:space="preserve">. </w:t>
      </w:r>
      <w:r w:rsidR="00873853">
        <w:t xml:space="preserve">Many </w:t>
      </w:r>
      <w:proofErr w:type="gramStart"/>
      <w:r w:rsidR="00873853">
        <w:t>bio-physical</w:t>
      </w:r>
      <w:proofErr w:type="gramEnd"/>
      <w:r w:rsidR="00873853">
        <w:t xml:space="preserve"> process-based models are available for simulating agricultural systems (</w:t>
      </w:r>
      <w:r w:rsidR="00873853" w:rsidRPr="00D65115">
        <w:rPr>
          <w:color w:val="FF0000"/>
        </w:rPr>
        <w:t xml:space="preserve">SALUS, DAYCENT, APSIM, </w:t>
      </w:r>
      <w:proofErr w:type="spellStart"/>
      <w:r w:rsidR="00873853" w:rsidRPr="00D65115">
        <w:rPr>
          <w:color w:val="FF0000"/>
        </w:rPr>
        <w:t>CropSys</w:t>
      </w:r>
      <w:proofErr w:type="spellEnd"/>
      <w:r w:rsidR="00873853" w:rsidRPr="00D65115">
        <w:rPr>
          <w:color w:val="FF0000"/>
        </w:rPr>
        <w:t>, blah blah</w:t>
      </w:r>
      <w:r w:rsidR="00873853">
        <w:t>)</w:t>
      </w:r>
      <w:r w:rsidR="00BE22CE">
        <w:t xml:space="preserve">, but to our knowledge none </w:t>
      </w:r>
      <w:r w:rsidR="00AE1F34">
        <w:t xml:space="preserve">directly </w:t>
      </w:r>
      <w:r w:rsidR="00BE22CE">
        <w:t>incorporate the continuous maize penalty</w:t>
      </w:r>
      <w:r w:rsidR="00AE1F34">
        <w:t xml:space="preserve"> that is caused by non-water</w:t>
      </w:r>
      <w:r>
        <w:t xml:space="preserve"> and non-N factors. </w:t>
      </w:r>
      <w:proofErr w:type="spellStart"/>
      <w:r>
        <w:t>Puntel</w:t>
      </w:r>
      <w:proofErr w:type="spellEnd"/>
      <w:r>
        <w:t xml:space="preserve"> et al. 2016 was able to simulate a quarter of the observed penalty using APSIM (</w:t>
      </w:r>
      <w:proofErr w:type="spellStart"/>
      <w:r w:rsidRPr="004A2036">
        <w:rPr>
          <w:color w:val="FF0000"/>
        </w:rPr>
        <w:t>PuntelXXX</w:t>
      </w:r>
      <w:proofErr w:type="spellEnd"/>
      <w:r>
        <w:t xml:space="preserve">), indicating a substantial portion of the penalty requires additional model capabilities. </w:t>
      </w:r>
      <w:r w:rsidR="00873853">
        <w:t>The majority of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rsidR="00873853">
        <w:t xml:space="preserve">. </w:t>
      </w:r>
      <w:r w:rsidR="00F17F2F">
        <w:t>In any given year</w:t>
      </w:r>
      <w:r w:rsidR="00AE1F34">
        <w:t>,</w:t>
      </w:r>
      <w:r w:rsidR="00F17F2F">
        <w:t xml:space="preserve"> t</w:t>
      </w:r>
      <w:r w:rsidR="00873853">
        <w:t xml:space="preserve">he </w:t>
      </w:r>
      <w:r w:rsidR="00775005">
        <w:t>continuous maize penalty</w:t>
      </w:r>
      <w:r w:rsidR="00873853">
        <w:t xml:space="preserve"> is likely a </w:t>
      </w:r>
      <w:r w:rsidR="00F17F2F">
        <w:t xml:space="preserve">function of </w:t>
      </w:r>
      <w:r w:rsidR="00873853">
        <w:t xml:space="preserve">both biotic and abiotic conditions. </w:t>
      </w:r>
      <w:r>
        <w:t>D</w:t>
      </w:r>
      <w:r w:rsidR="00873853">
        <w:t>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w:t>
      </w:r>
      <w:r w:rsidR="00873853" w:rsidRPr="00CC409A">
        <w:rPr>
          <w:color w:val="FF0000"/>
        </w:rPr>
        <w:t>ITE</w:t>
      </w:r>
      <w:r w:rsidR="00873853">
        <w:t xml:space="preserve">). Incorporating these factors into a single model is not trivial, and would require coordinated efforts to improve data collection and reporting </w:t>
      </w:r>
      <w:r w:rsidR="00873853">
        <w:fldChar w:fldCharType="begin" w:fldLock="1"/>
      </w:r>
      <w:r w:rsidR="00873853">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rsidR="00873853">
        <w:fldChar w:fldCharType="separate"/>
      </w:r>
      <w:r w:rsidR="00873853" w:rsidRPr="00CC409A">
        <w:rPr>
          <w:noProof/>
          <w:color w:val="FF0000"/>
        </w:rPr>
        <w:t>(Donatelli et al., 2017</w:t>
      </w:r>
      <w:r w:rsidR="00873853" w:rsidRPr="000124F1">
        <w:rPr>
          <w:noProof/>
        </w:rPr>
        <w:t>)</w:t>
      </w:r>
      <w:r w:rsidR="00873853">
        <w:fldChar w:fldCharType="end"/>
      </w:r>
      <w:r w:rsidR="00873853">
        <w:t xml:space="preserve">. However, while modelling the biotic factors directly may not be </w:t>
      </w:r>
      <w:r w:rsidR="00BE22CE">
        <w:t xml:space="preserve">desirable or </w:t>
      </w:r>
      <w:r w:rsidR="00873853">
        <w:t>feasible, incorporating the physical manifestations of biotic effects may be sufficient for</w:t>
      </w:r>
      <w:r w:rsidR="00F17F2F">
        <w:t xml:space="preserve"> certain purposes. </w:t>
      </w:r>
      <w:r w:rsidR="00BE22CE">
        <w:t xml:space="preserve">Understanding the simplest </w:t>
      </w:r>
      <w:r w:rsidR="005A312D">
        <w:t xml:space="preserve">avenues for incorporating the continuous maize penalty into process-based models would be universally advantageous for researchers working with maize-based systems. </w:t>
      </w:r>
    </w:p>
    <w:p w14:paraId="2FC89EB9" w14:textId="44D60CF4" w:rsidR="00F17F2F" w:rsidRDefault="005A312D" w:rsidP="00873853">
      <w:r>
        <w:t xml:space="preserve">The goal of this study was </w:t>
      </w:r>
      <w:r w:rsidR="00873853">
        <w:t xml:space="preserve">to use multi-site, multi-year data </w:t>
      </w:r>
      <w:r w:rsidR="00F17F2F">
        <w:t>coupled with an in-depth literature review and a process-based model (</w:t>
      </w:r>
      <w:r w:rsidR="00F17F2F" w:rsidRPr="00D65115">
        <w:rPr>
          <w:color w:val="FF0000"/>
        </w:rPr>
        <w:t>APSIM, CITE</w:t>
      </w:r>
      <w:r w:rsidR="00F17F2F">
        <w:t xml:space="preserve">) </w:t>
      </w:r>
      <w:r w:rsidR="00873853">
        <w:t xml:space="preserve">to gain insight into factors contributing to the continuous </w:t>
      </w:r>
      <w:r w:rsidR="00F17F2F">
        <w:t>m</w:t>
      </w:r>
      <w:r w:rsidR="00775005">
        <w:t>aize</w:t>
      </w:r>
      <w:r w:rsidR="00873853">
        <w:t xml:space="preserve"> penalty</w:t>
      </w:r>
      <w:r>
        <w:t xml:space="preserve"> and how best to model those effects</w:t>
      </w:r>
      <w:r w:rsidR="00873853">
        <w:t>.</w:t>
      </w:r>
      <w:r w:rsidR="00F17F2F">
        <w:t xml:space="preserve"> Specifically, our objectives were to:</w:t>
      </w:r>
    </w:p>
    <w:p w14:paraId="19165323" w14:textId="71AD23E6" w:rsidR="00F17F2F" w:rsidRDefault="00F17F2F" w:rsidP="00D65115">
      <w:r>
        <w:t xml:space="preserve">(1) </w:t>
      </w:r>
      <w:r w:rsidR="00CA38E3">
        <w:t>U</w:t>
      </w:r>
      <w:r>
        <w:t xml:space="preserve">se </w:t>
      </w:r>
      <w:r w:rsidRPr="001D7219">
        <w:t xml:space="preserve">experimental data to quantify </w:t>
      </w:r>
      <w:r>
        <w:t>site and environmental variation in the continuous maize penalty</w:t>
      </w:r>
    </w:p>
    <w:p w14:paraId="76B0EBE8" w14:textId="379A73FF" w:rsidR="00F17F2F" w:rsidRDefault="00F17F2F" w:rsidP="00D65115">
      <w:r>
        <w:t xml:space="preserve">(2) </w:t>
      </w:r>
      <w:r w:rsidR="00CA38E3">
        <w:t>S</w:t>
      </w:r>
      <w:r>
        <w:t>ynthesize results with existing literature and modelled scenarios to identify probable mechanistic pathways</w:t>
      </w:r>
    </w:p>
    <w:p w14:paraId="6BE9256A" w14:textId="3C8D0970" w:rsidR="00CA38E3" w:rsidRDefault="00CA38E3" w:rsidP="00D65115">
      <w:r>
        <w:t xml:space="preserve">(3) </w:t>
      </w:r>
      <w:r w:rsidR="004A2036">
        <w:t>Use a calibrated model to test hypotheses and approaches for modelling the penalty</w:t>
      </w:r>
    </w:p>
    <w:p w14:paraId="222C48E2" w14:textId="12BE746F" w:rsidR="00873853" w:rsidRDefault="00F17F2F" w:rsidP="00D65115">
      <w:r>
        <w:t>(</w:t>
      </w:r>
      <w:r w:rsidR="00CA38E3">
        <w:t>4</w:t>
      </w:r>
      <w:r>
        <w:t xml:space="preserve">) </w:t>
      </w:r>
      <w:r w:rsidR="00CA38E3">
        <w:t>P</w:t>
      </w:r>
      <w:r>
        <w:t>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189A970D"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rsidR="00CA38E3">
        <w:rPr>
          <w:color w:val="FF0000"/>
        </w:rPr>
        <w:t xml:space="preserve"> MITCH AND LAILA?</w:t>
      </w:r>
      <w:r>
        <w:t>)</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0224BB8" w:rsidR="00E16E6E" w:rsidRDefault="001F63AC" w:rsidP="001F63AC">
      <w:pPr>
        <w:pStyle w:val="Caption"/>
      </w:pPr>
      <w:bookmarkStart w:id="5" w:name="_Ref76632754"/>
      <w:r>
        <w:t xml:space="preserve">Figure </w:t>
      </w:r>
      <w:fldSimple w:instr=" SEQ Figure \* ARABIC ">
        <w:r w:rsidR="00FD50E2">
          <w:rPr>
            <w:noProof/>
          </w:rPr>
          <w:t>1</w:t>
        </w:r>
      </w:fldSimple>
      <w:bookmarkEnd w:id="5"/>
      <w:r>
        <w:t xml:space="preserve"> Map of experimental sites</w:t>
      </w:r>
    </w:p>
    <w:p w14:paraId="16AD11B7" w14:textId="273853E5" w:rsidR="00812C6B" w:rsidRDefault="00812C6B" w:rsidP="00812C6B">
      <w:r>
        <w:t xml:space="preserve">Briefly, treatments consisted of cropping system (continuous maize, maize-soybean rotation with both phases present every year) and </w:t>
      </w:r>
      <w:r w:rsidR="000A6FE5">
        <w:t xml:space="preserve">maize </w:t>
      </w:r>
      <w:r>
        <w:t>nitrogen (N) fertilization rate (</w:t>
      </w:r>
      <w:r w:rsidR="004A2036">
        <w:t xml:space="preserve">Supplemental </w:t>
      </w:r>
      <w:r>
        <w:t xml:space="preserve">Table 1). Each site had </w:t>
      </w:r>
      <w:r w:rsidR="00D65115">
        <w:t xml:space="preserve">three or </w:t>
      </w:r>
      <w:r>
        <w:t xml:space="preserve">four replications of each treatment. </w:t>
      </w:r>
      <w:r w:rsidR="00C11710">
        <w:t xml:space="preserve">Weeds were adequately controlled using herbicides, </w:t>
      </w:r>
      <w:del w:id="6" w:author="Mitch Baum" w:date="2021-07-15T12:15:00Z">
        <w:r w:rsidR="00C11710" w:rsidDel="00A11542">
          <w:delText>supplmeneted</w:delText>
        </w:r>
      </w:del>
      <w:ins w:id="7" w:author="Mitch Baum" w:date="2021-07-15T12:15:00Z">
        <w:r w:rsidR="00A11542">
          <w:t>supplemented</w:t>
        </w:r>
      </w:ins>
      <w:r w:rsidR="00C11710">
        <w:t xml:space="preserve"> with </w:t>
      </w:r>
      <w:commentRangeStart w:id="8"/>
      <w:proofErr w:type="gramStart"/>
      <w:r w:rsidR="00C11710">
        <w:t>hand-weeding</w:t>
      </w:r>
      <w:commentRangeEnd w:id="8"/>
      <w:proofErr w:type="gramEnd"/>
      <w:r w:rsidR="00A11542">
        <w:rPr>
          <w:rStyle w:val="CommentReference"/>
        </w:rPr>
        <w:commentReference w:id="8"/>
      </w:r>
      <w:r w:rsidR="004A2036">
        <w:t xml:space="preserve">, and fungicides were used on an as-needed basis. </w:t>
      </w:r>
    </w:p>
    <w:p w14:paraId="18124885" w14:textId="77777777" w:rsidR="001F63AC" w:rsidRPr="001F63AC" w:rsidRDefault="001F63AC" w:rsidP="001F63AC"/>
    <w:p w14:paraId="430F6C92" w14:textId="042A3B7B" w:rsidR="001F63AC" w:rsidRDefault="001F63AC" w:rsidP="001F63AC">
      <w:pPr>
        <w:pStyle w:val="Caption"/>
        <w:keepNext/>
      </w:pPr>
      <w:bookmarkStart w:id="9" w:name="_Ref76631098"/>
      <w:bookmarkStart w:id="10" w:name="_Ref76631071"/>
      <w:commentRangeStart w:id="11"/>
      <w:r>
        <w:t xml:space="preserve">Table </w:t>
      </w:r>
      <w:commentRangeEnd w:id="11"/>
      <w:r w:rsidR="00CC5F91">
        <w:rPr>
          <w:rStyle w:val="CommentReference"/>
          <w:iCs w:val="0"/>
          <w:color w:val="auto"/>
        </w:rPr>
        <w:commentReference w:id="11"/>
      </w:r>
      <w:fldSimple w:instr=" SEQ Table \* ARABIC ">
        <w:r w:rsidR="00AE0F0A">
          <w:rPr>
            <w:noProof/>
          </w:rPr>
          <w:t>1</w:t>
        </w:r>
      </w:fldSimple>
      <w:bookmarkEnd w:id="9"/>
      <w:r>
        <w:t xml:space="preserve"> Experimental site </w:t>
      </w:r>
      <w:commentRangeStart w:id="12"/>
      <w:r>
        <w:t>information</w:t>
      </w:r>
      <w:bookmarkEnd w:id="10"/>
      <w:commentRangeEnd w:id="12"/>
      <w:r w:rsidR="00BB4E36">
        <w:rPr>
          <w:rStyle w:val="CommentReference"/>
          <w:iCs w:val="0"/>
          <w:color w:val="auto"/>
        </w:rPr>
        <w:commentReference w:id="12"/>
      </w:r>
    </w:p>
    <w:tbl>
      <w:tblPr>
        <w:tblStyle w:val="TableGrid"/>
        <w:tblW w:w="9805" w:type="dxa"/>
        <w:jc w:val="center"/>
        <w:tblLayout w:type="fixed"/>
        <w:tblLook w:val="04A0" w:firstRow="1" w:lastRow="0" w:firstColumn="1" w:lastColumn="0" w:noHBand="0" w:noVBand="1"/>
        <w:tblPrChange w:id="13" w:author="Mitch Baum" w:date="2021-07-15T11:48:00Z">
          <w:tblPr>
            <w:tblStyle w:val="TableGrid"/>
            <w:tblW w:w="11418" w:type="dxa"/>
            <w:jc w:val="center"/>
            <w:tblLayout w:type="fixed"/>
            <w:tblLook w:val="04A0" w:firstRow="1" w:lastRow="0" w:firstColumn="1" w:lastColumn="0" w:noHBand="0" w:noVBand="1"/>
          </w:tblPr>
        </w:tblPrChange>
      </w:tblPr>
      <w:tblGrid>
        <w:gridCol w:w="880"/>
        <w:gridCol w:w="1262"/>
        <w:gridCol w:w="1736"/>
        <w:gridCol w:w="1066"/>
        <w:gridCol w:w="2207"/>
        <w:gridCol w:w="1613"/>
        <w:gridCol w:w="1041"/>
        <w:tblGridChange w:id="14">
          <w:tblGrid>
            <w:gridCol w:w="880"/>
            <w:gridCol w:w="1262"/>
            <w:gridCol w:w="1736"/>
            <w:gridCol w:w="1066"/>
            <w:gridCol w:w="2207"/>
            <w:gridCol w:w="1613"/>
            <w:gridCol w:w="1041"/>
          </w:tblGrid>
        </w:tblGridChange>
      </w:tblGrid>
      <w:tr w:rsidR="00BB0931" w14:paraId="32F98B94" w14:textId="581FB0C1" w:rsidTr="00BB0931">
        <w:trPr>
          <w:cantSplit/>
          <w:trHeight w:val="935"/>
          <w:jc w:val="center"/>
          <w:trPrChange w:id="15" w:author="Mitch Baum" w:date="2021-07-15T11:48:00Z">
            <w:trPr>
              <w:cantSplit/>
              <w:trHeight w:val="935"/>
              <w:jc w:val="center"/>
            </w:trPr>
          </w:trPrChange>
        </w:trPr>
        <w:tc>
          <w:tcPr>
            <w:tcW w:w="880" w:type="dxa"/>
            <w:vAlign w:val="center"/>
            <w:tcPrChange w:id="16" w:author="Mitch Baum" w:date="2021-07-15T11:48:00Z">
              <w:tcPr>
                <w:tcW w:w="880" w:type="dxa"/>
                <w:vAlign w:val="center"/>
              </w:tcPr>
            </w:tcPrChange>
          </w:tcPr>
          <w:p w14:paraId="13AC2F2F" w14:textId="1F490AFF" w:rsidR="00BB0931" w:rsidRPr="00263842" w:rsidRDefault="00BB0931" w:rsidP="00263842">
            <w:pPr>
              <w:jc w:val="center"/>
              <w:rPr>
                <w:b/>
                <w:bCs/>
              </w:rPr>
            </w:pPr>
            <w:r w:rsidRPr="00263842">
              <w:rPr>
                <w:b/>
                <w:bCs/>
              </w:rPr>
              <w:t>Site ID</w:t>
            </w:r>
          </w:p>
        </w:tc>
        <w:tc>
          <w:tcPr>
            <w:tcW w:w="1262" w:type="dxa"/>
            <w:vAlign w:val="center"/>
            <w:tcPrChange w:id="17" w:author="Mitch Baum" w:date="2021-07-15T11:48:00Z">
              <w:tcPr>
                <w:tcW w:w="1262" w:type="dxa"/>
                <w:vAlign w:val="center"/>
              </w:tcPr>
            </w:tcPrChange>
          </w:tcPr>
          <w:p w14:paraId="4F9AD78B" w14:textId="58708CB5" w:rsidR="00BB0931" w:rsidRPr="00263842" w:rsidRDefault="00BB0931" w:rsidP="00263842">
            <w:pPr>
              <w:jc w:val="center"/>
              <w:rPr>
                <w:b/>
                <w:bCs/>
              </w:rPr>
            </w:pPr>
            <w:r w:rsidRPr="00263842">
              <w:rPr>
                <w:b/>
                <w:bCs/>
              </w:rPr>
              <w:t>Latitude, Longitude</w:t>
            </w:r>
          </w:p>
        </w:tc>
        <w:tc>
          <w:tcPr>
            <w:tcW w:w="1736" w:type="dxa"/>
            <w:vAlign w:val="center"/>
            <w:tcPrChange w:id="18" w:author="Mitch Baum" w:date="2021-07-15T11:48:00Z">
              <w:tcPr>
                <w:tcW w:w="1736" w:type="dxa"/>
                <w:vAlign w:val="center"/>
              </w:tcPr>
            </w:tcPrChange>
          </w:tcPr>
          <w:p w14:paraId="024BD58D" w14:textId="20271E2D" w:rsidR="00BB0931" w:rsidRPr="00263842" w:rsidRDefault="00BB0931" w:rsidP="00263842">
            <w:pPr>
              <w:jc w:val="center"/>
              <w:rPr>
                <w:b/>
                <w:bCs/>
              </w:rPr>
            </w:pPr>
            <w:r w:rsidRPr="00263842">
              <w:rPr>
                <w:b/>
                <w:bCs/>
              </w:rPr>
              <w:t>Nearest town</w:t>
            </w:r>
          </w:p>
        </w:tc>
        <w:tc>
          <w:tcPr>
            <w:tcW w:w="1066" w:type="dxa"/>
            <w:vAlign w:val="center"/>
            <w:tcPrChange w:id="19" w:author="Mitch Baum" w:date="2021-07-15T11:48:00Z">
              <w:tcPr>
                <w:tcW w:w="1066" w:type="dxa"/>
                <w:vAlign w:val="center"/>
              </w:tcPr>
            </w:tcPrChange>
          </w:tcPr>
          <w:p w14:paraId="324C44D6" w14:textId="1372DB17" w:rsidR="00BB0931" w:rsidRPr="00263842" w:rsidRDefault="00BB0931" w:rsidP="00263842">
            <w:pPr>
              <w:jc w:val="center"/>
              <w:rPr>
                <w:b/>
                <w:bCs/>
              </w:rPr>
            </w:pPr>
            <w:r w:rsidRPr="00263842">
              <w:rPr>
                <w:b/>
                <w:bCs/>
              </w:rPr>
              <w:t>Seasons of data</w:t>
            </w:r>
          </w:p>
        </w:tc>
        <w:tc>
          <w:tcPr>
            <w:tcW w:w="2207" w:type="dxa"/>
            <w:vAlign w:val="center"/>
            <w:tcPrChange w:id="20" w:author="Mitch Baum" w:date="2021-07-15T11:48:00Z">
              <w:tcPr>
                <w:tcW w:w="2207" w:type="dxa"/>
                <w:vAlign w:val="center"/>
              </w:tcPr>
            </w:tcPrChange>
          </w:tcPr>
          <w:p w14:paraId="58FC4B61" w14:textId="1BE970AB" w:rsidR="00BB0931" w:rsidRDefault="00BB0931" w:rsidP="005A312D">
            <w:pPr>
              <w:jc w:val="center"/>
              <w:rPr>
                <w:b/>
                <w:bCs/>
              </w:rPr>
            </w:pPr>
            <w:r>
              <w:rPr>
                <w:b/>
                <w:bCs/>
              </w:rPr>
              <w:t>Nitrogen rates</w:t>
            </w:r>
          </w:p>
          <w:p w14:paraId="3E236831" w14:textId="62BBC834" w:rsidR="00BB0931" w:rsidRDefault="00BB0931" w:rsidP="005A312D">
            <w:pPr>
              <w:jc w:val="center"/>
              <w:rPr>
                <w:b/>
                <w:bCs/>
              </w:rPr>
            </w:pPr>
            <w:r>
              <w:rPr>
                <w:b/>
                <w:bCs/>
              </w:rPr>
              <w:t>(kg ha-1)</w:t>
            </w:r>
          </w:p>
        </w:tc>
        <w:tc>
          <w:tcPr>
            <w:tcW w:w="1613" w:type="dxa"/>
            <w:vAlign w:val="center"/>
            <w:tcPrChange w:id="21" w:author="Mitch Baum" w:date="2021-07-15T11:48:00Z">
              <w:tcPr>
                <w:tcW w:w="1613" w:type="dxa"/>
                <w:vAlign w:val="center"/>
              </w:tcPr>
            </w:tcPrChange>
          </w:tcPr>
          <w:p w14:paraId="07C8E6B0" w14:textId="7F18D951" w:rsidR="00BB0931" w:rsidRPr="00EB13A4" w:rsidRDefault="00BB0931" w:rsidP="00263842">
            <w:pPr>
              <w:jc w:val="center"/>
              <w:rPr>
                <w:b/>
                <w:bCs/>
              </w:rPr>
            </w:pPr>
            <w:ins w:id="22" w:author="Mitch Baum" w:date="2021-07-15T11:25:00Z">
              <w:r w:rsidRPr="00BB4E36">
                <w:rPr>
                  <w:b/>
                  <w:bCs/>
                  <w:rPrChange w:id="23" w:author="Mitch Baum" w:date="2021-07-15T11:27:00Z">
                    <w:rPr>
                      <w:b/>
                      <w:bCs/>
                      <w:color w:val="FF0000"/>
                    </w:rPr>
                  </w:rPrChange>
                </w:rPr>
                <w:t>Tillage</w:t>
              </w:r>
            </w:ins>
            <w:del w:id="24" w:author="Mitch Baum" w:date="2021-07-15T11:25:00Z">
              <w:r w:rsidRPr="00BB4E36" w:rsidDel="00BB4E36">
                <w:rPr>
                  <w:b/>
                  <w:bCs/>
                  <w:rPrChange w:id="25" w:author="Mitch Baum" w:date="2021-07-15T11:27:00Z">
                    <w:rPr>
                      <w:b/>
                      <w:bCs/>
                      <w:color w:val="FF0000"/>
                    </w:rPr>
                  </w:rPrChange>
                </w:rPr>
                <w:delText>General management</w:delText>
              </w:r>
            </w:del>
          </w:p>
        </w:tc>
        <w:tc>
          <w:tcPr>
            <w:tcW w:w="1041" w:type="dxa"/>
            <w:tcPrChange w:id="26" w:author="Mitch Baum" w:date="2021-07-15T11:48:00Z">
              <w:tcPr>
                <w:tcW w:w="1041" w:type="dxa"/>
              </w:tcPr>
            </w:tcPrChange>
          </w:tcPr>
          <w:p w14:paraId="0E9E7A93" w14:textId="5701129A" w:rsidR="00BB0931" w:rsidRPr="00BB4E36" w:rsidRDefault="00BB0931" w:rsidP="00263842">
            <w:pPr>
              <w:jc w:val="center"/>
              <w:rPr>
                <w:ins w:id="27" w:author="Mitch Baum" w:date="2021-07-15T11:25:00Z"/>
                <w:b/>
                <w:bCs/>
                <w:rPrChange w:id="28" w:author="Mitch Baum" w:date="2021-07-15T11:27:00Z">
                  <w:rPr>
                    <w:ins w:id="29" w:author="Mitch Baum" w:date="2021-07-15T11:25:00Z"/>
                    <w:b/>
                    <w:bCs/>
                    <w:color w:val="FF0000"/>
                  </w:rPr>
                </w:rPrChange>
              </w:rPr>
            </w:pPr>
            <w:ins w:id="30" w:author="Mitch Baum" w:date="2021-07-15T11:25:00Z">
              <w:r w:rsidRPr="00BB4E36">
                <w:rPr>
                  <w:b/>
                  <w:bCs/>
                  <w:rPrChange w:id="31" w:author="Mitch Baum" w:date="2021-07-15T11:27:00Z">
                    <w:rPr>
                      <w:b/>
                      <w:bCs/>
                      <w:color w:val="FF0000"/>
                    </w:rPr>
                  </w:rPrChange>
                </w:rPr>
                <w:t>Average CRM</w:t>
              </w:r>
            </w:ins>
          </w:p>
        </w:tc>
      </w:tr>
      <w:tr w:rsidR="00BB0931" w14:paraId="7D3E1193" w14:textId="11F188E0" w:rsidTr="00BB0931">
        <w:trPr>
          <w:cantSplit/>
          <w:trHeight w:val="541"/>
          <w:jc w:val="center"/>
          <w:trPrChange w:id="32" w:author="Mitch Baum" w:date="2021-07-15T11:48:00Z">
            <w:trPr>
              <w:cantSplit/>
              <w:trHeight w:val="541"/>
              <w:jc w:val="center"/>
            </w:trPr>
          </w:trPrChange>
        </w:trPr>
        <w:tc>
          <w:tcPr>
            <w:tcW w:w="880" w:type="dxa"/>
            <w:vAlign w:val="center"/>
            <w:tcPrChange w:id="33" w:author="Mitch Baum" w:date="2021-07-15T11:48:00Z">
              <w:tcPr>
                <w:tcW w:w="880" w:type="dxa"/>
                <w:vAlign w:val="center"/>
              </w:tcPr>
            </w:tcPrChange>
          </w:tcPr>
          <w:p w14:paraId="020EB486" w14:textId="5C96A05C" w:rsidR="00BB0931" w:rsidRPr="00812C6B" w:rsidRDefault="00BB0931" w:rsidP="00263842">
            <w:pPr>
              <w:jc w:val="center"/>
              <w:rPr>
                <w:i/>
                <w:iCs/>
              </w:rPr>
            </w:pPr>
            <w:r w:rsidRPr="00812C6B">
              <w:rPr>
                <w:i/>
                <w:iCs/>
              </w:rPr>
              <w:t>Iowa Sites</w:t>
            </w:r>
          </w:p>
        </w:tc>
        <w:tc>
          <w:tcPr>
            <w:tcW w:w="1262" w:type="dxa"/>
            <w:vAlign w:val="center"/>
            <w:tcPrChange w:id="34" w:author="Mitch Baum" w:date="2021-07-15T11:48:00Z">
              <w:tcPr>
                <w:tcW w:w="1262" w:type="dxa"/>
                <w:vAlign w:val="center"/>
              </w:tcPr>
            </w:tcPrChange>
          </w:tcPr>
          <w:p w14:paraId="09302F4E" w14:textId="77777777" w:rsidR="00BB0931" w:rsidRPr="00263842" w:rsidRDefault="00BB0931" w:rsidP="00263842">
            <w:pPr>
              <w:jc w:val="center"/>
              <w:rPr>
                <w:b/>
                <w:bCs/>
              </w:rPr>
            </w:pPr>
          </w:p>
        </w:tc>
        <w:tc>
          <w:tcPr>
            <w:tcW w:w="1736" w:type="dxa"/>
            <w:vAlign w:val="center"/>
            <w:tcPrChange w:id="35" w:author="Mitch Baum" w:date="2021-07-15T11:48:00Z">
              <w:tcPr>
                <w:tcW w:w="1736" w:type="dxa"/>
                <w:vAlign w:val="center"/>
              </w:tcPr>
            </w:tcPrChange>
          </w:tcPr>
          <w:p w14:paraId="189386C7" w14:textId="77777777" w:rsidR="00BB0931" w:rsidRPr="00263842" w:rsidRDefault="00BB0931" w:rsidP="00263842">
            <w:pPr>
              <w:jc w:val="center"/>
              <w:rPr>
                <w:b/>
                <w:bCs/>
              </w:rPr>
            </w:pPr>
          </w:p>
        </w:tc>
        <w:tc>
          <w:tcPr>
            <w:tcW w:w="1066" w:type="dxa"/>
            <w:vAlign w:val="center"/>
            <w:tcPrChange w:id="36" w:author="Mitch Baum" w:date="2021-07-15T11:48:00Z">
              <w:tcPr>
                <w:tcW w:w="1066" w:type="dxa"/>
                <w:vAlign w:val="center"/>
              </w:tcPr>
            </w:tcPrChange>
          </w:tcPr>
          <w:p w14:paraId="6EA636AE" w14:textId="77777777" w:rsidR="00BB0931" w:rsidRPr="00263842" w:rsidRDefault="00BB0931" w:rsidP="00263842">
            <w:pPr>
              <w:jc w:val="center"/>
              <w:rPr>
                <w:b/>
                <w:bCs/>
              </w:rPr>
            </w:pPr>
          </w:p>
        </w:tc>
        <w:tc>
          <w:tcPr>
            <w:tcW w:w="2207" w:type="dxa"/>
            <w:vAlign w:val="center"/>
            <w:tcPrChange w:id="37" w:author="Mitch Baum" w:date="2021-07-15T11:48:00Z">
              <w:tcPr>
                <w:tcW w:w="2207" w:type="dxa"/>
                <w:vAlign w:val="center"/>
              </w:tcPr>
            </w:tcPrChange>
          </w:tcPr>
          <w:p w14:paraId="798C9D38" w14:textId="77777777" w:rsidR="00BB0931" w:rsidRDefault="00BB0931" w:rsidP="005A312D">
            <w:pPr>
              <w:jc w:val="center"/>
              <w:rPr>
                <w:b/>
                <w:bCs/>
              </w:rPr>
            </w:pPr>
          </w:p>
        </w:tc>
        <w:tc>
          <w:tcPr>
            <w:tcW w:w="1613" w:type="dxa"/>
            <w:vAlign w:val="center"/>
            <w:tcPrChange w:id="38" w:author="Mitch Baum" w:date="2021-07-15T11:48:00Z">
              <w:tcPr>
                <w:tcW w:w="1613" w:type="dxa"/>
                <w:vAlign w:val="center"/>
              </w:tcPr>
            </w:tcPrChange>
          </w:tcPr>
          <w:p w14:paraId="22785413" w14:textId="386F4764" w:rsidR="00BB0931" w:rsidRPr="00263842" w:rsidRDefault="00BB0931" w:rsidP="00263842">
            <w:pPr>
              <w:jc w:val="center"/>
              <w:rPr>
                <w:b/>
                <w:bCs/>
              </w:rPr>
            </w:pPr>
          </w:p>
        </w:tc>
        <w:tc>
          <w:tcPr>
            <w:tcW w:w="1041" w:type="dxa"/>
            <w:tcPrChange w:id="39" w:author="Mitch Baum" w:date="2021-07-15T11:48:00Z">
              <w:tcPr>
                <w:tcW w:w="1041" w:type="dxa"/>
              </w:tcPr>
            </w:tcPrChange>
          </w:tcPr>
          <w:p w14:paraId="20B6B097" w14:textId="77777777" w:rsidR="00BB0931" w:rsidRPr="00263842" w:rsidRDefault="00BB0931" w:rsidP="00263842">
            <w:pPr>
              <w:jc w:val="center"/>
              <w:rPr>
                <w:ins w:id="40" w:author="Mitch Baum" w:date="2021-07-15T11:25:00Z"/>
                <w:b/>
                <w:bCs/>
              </w:rPr>
            </w:pPr>
          </w:p>
        </w:tc>
      </w:tr>
      <w:tr w:rsidR="00BB0931" w14:paraId="1C269C36" w14:textId="3C9DF0A6" w:rsidTr="00BB0931">
        <w:trPr>
          <w:cantSplit/>
          <w:trHeight w:val="541"/>
          <w:jc w:val="center"/>
          <w:trPrChange w:id="41" w:author="Mitch Baum" w:date="2021-07-15T11:48:00Z">
            <w:trPr>
              <w:cantSplit/>
              <w:trHeight w:val="541"/>
              <w:jc w:val="center"/>
            </w:trPr>
          </w:trPrChange>
        </w:trPr>
        <w:tc>
          <w:tcPr>
            <w:tcW w:w="880" w:type="dxa"/>
            <w:vAlign w:val="center"/>
            <w:tcPrChange w:id="42" w:author="Mitch Baum" w:date="2021-07-15T11:48:00Z">
              <w:tcPr>
                <w:tcW w:w="880" w:type="dxa"/>
                <w:vAlign w:val="center"/>
              </w:tcPr>
            </w:tcPrChange>
          </w:tcPr>
          <w:p w14:paraId="2A6C8256" w14:textId="4358F383" w:rsidR="00BB0931" w:rsidRDefault="00BB0931" w:rsidP="00263842">
            <w:pPr>
              <w:jc w:val="center"/>
            </w:pPr>
            <w:r>
              <w:t>IA-1</w:t>
            </w:r>
          </w:p>
        </w:tc>
        <w:tc>
          <w:tcPr>
            <w:tcW w:w="1262" w:type="dxa"/>
            <w:vAlign w:val="center"/>
            <w:tcPrChange w:id="43" w:author="Mitch Baum" w:date="2021-07-15T11:48:00Z">
              <w:tcPr>
                <w:tcW w:w="1262" w:type="dxa"/>
                <w:vAlign w:val="center"/>
              </w:tcPr>
            </w:tcPrChange>
          </w:tcPr>
          <w:p w14:paraId="79861FD2" w14:textId="77777777" w:rsidR="00BB0931" w:rsidRDefault="00BB0931"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FD0E15B" w14:textId="6593FE0D" w:rsidR="00BB0931" w:rsidRDefault="00BB0931" w:rsidP="00263842">
            <w:pPr>
              <w:jc w:val="center"/>
            </w:pPr>
            <w:r>
              <w:rPr>
                <w:rFonts w:ascii="Calibri" w:eastAsia="Times New Roman" w:hAnsi="Calibri" w:cs="Calibri"/>
                <w:color w:val="000000"/>
              </w:rPr>
              <w:t>-95.54</w:t>
            </w:r>
          </w:p>
        </w:tc>
        <w:tc>
          <w:tcPr>
            <w:tcW w:w="1736" w:type="dxa"/>
            <w:vAlign w:val="center"/>
            <w:tcPrChange w:id="44" w:author="Mitch Baum" w:date="2021-07-15T11:48:00Z">
              <w:tcPr>
                <w:tcW w:w="1736" w:type="dxa"/>
                <w:vAlign w:val="center"/>
              </w:tcPr>
            </w:tcPrChange>
          </w:tcPr>
          <w:p w14:paraId="2B6217CF" w14:textId="1990107C" w:rsidR="00BB0931" w:rsidRDefault="00BB0931" w:rsidP="00263842">
            <w:pPr>
              <w:jc w:val="center"/>
            </w:pPr>
            <w:r>
              <w:rPr>
                <w:rFonts w:ascii="Calibri" w:eastAsia="Times New Roman" w:hAnsi="Calibri" w:cs="Calibri"/>
                <w:color w:val="000000"/>
              </w:rPr>
              <w:t>Sutherland, IA</w:t>
            </w:r>
          </w:p>
        </w:tc>
        <w:tc>
          <w:tcPr>
            <w:tcW w:w="1066" w:type="dxa"/>
            <w:vAlign w:val="center"/>
            <w:tcPrChange w:id="45" w:author="Mitch Baum" w:date="2021-07-15T11:48:00Z">
              <w:tcPr>
                <w:tcW w:w="1066" w:type="dxa"/>
                <w:vAlign w:val="center"/>
              </w:tcPr>
            </w:tcPrChange>
          </w:tcPr>
          <w:p w14:paraId="6D381911" w14:textId="2E56DDCC" w:rsidR="00BB0931" w:rsidRDefault="00BB0931" w:rsidP="00263842">
            <w:pPr>
              <w:jc w:val="center"/>
            </w:pPr>
            <w:r>
              <w:t>17</w:t>
            </w:r>
          </w:p>
        </w:tc>
        <w:tc>
          <w:tcPr>
            <w:tcW w:w="2207" w:type="dxa"/>
            <w:vAlign w:val="center"/>
            <w:tcPrChange w:id="46" w:author="Mitch Baum" w:date="2021-07-15T11:48:00Z">
              <w:tcPr>
                <w:tcW w:w="2207" w:type="dxa"/>
                <w:vAlign w:val="center"/>
              </w:tcPr>
            </w:tcPrChange>
          </w:tcPr>
          <w:p w14:paraId="3D01146E" w14:textId="21E13AC0"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47" w:author="Mitch Baum" w:date="2021-07-15T11:48:00Z">
              <w:tcPr>
                <w:tcW w:w="1613" w:type="dxa"/>
                <w:vAlign w:val="center"/>
              </w:tcPr>
            </w:tcPrChange>
          </w:tcPr>
          <w:p w14:paraId="4D38365A" w14:textId="04A40CF9" w:rsidR="00BB0931" w:rsidRPr="00BB0931" w:rsidRDefault="00BB0931" w:rsidP="00263842">
            <w:pPr>
              <w:jc w:val="center"/>
              <w:rPr>
                <w:rPrChange w:id="48" w:author="Mitch Baum" w:date="2021-07-15T11:42:00Z">
                  <w:rPr>
                    <w:color w:val="FF0000"/>
                  </w:rPr>
                </w:rPrChange>
              </w:rPr>
            </w:pPr>
            <w:ins w:id="49" w:author="Mitch Baum" w:date="2021-07-15T11:28:00Z">
              <w:r w:rsidRPr="00BB0931">
                <w:rPr>
                  <w:rPrChange w:id="50" w:author="Mitch Baum" w:date="2021-07-15T11:42:00Z">
                    <w:rPr>
                      <w:color w:val="FF0000"/>
                    </w:rPr>
                  </w:rPrChange>
                </w:rPr>
                <w:t>Conventional</w:t>
              </w:r>
            </w:ins>
            <w:del w:id="51" w:author="Mitch Baum" w:date="2021-07-15T11:25:00Z">
              <w:r w:rsidRPr="00BB0931" w:rsidDel="00BB4E36">
                <w:rPr>
                  <w:rPrChange w:id="52" w:author="Mitch Baum" w:date="2021-07-15T11:42:00Z">
                    <w:rPr>
                      <w:color w:val="FF0000"/>
                    </w:rPr>
                  </w:rPrChange>
                </w:rPr>
                <w:delText>Need Mitch’s help</w:delText>
              </w:r>
            </w:del>
          </w:p>
        </w:tc>
        <w:tc>
          <w:tcPr>
            <w:tcW w:w="1041" w:type="dxa"/>
            <w:tcPrChange w:id="53" w:author="Mitch Baum" w:date="2021-07-15T11:48:00Z">
              <w:tcPr>
                <w:tcW w:w="1041" w:type="dxa"/>
              </w:tcPr>
            </w:tcPrChange>
          </w:tcPr>
          <w:p w14:paraId="18C69483" w14:textId="4B05F2DE" w:rsidR="00BB0931" w:rsidRPr="00BB0931" w:rsidDel="00BB4E36" w:rsidRDefault="00BB0931" w:rsidP="00263842">
            <w:pPr>
              <w:jc w:val="center"/>
              <w:rPr>
                <w:ins w:id="54" w:author="Mitch Baum" w:date="2021-07-15T11:25:00Z"/>
                <w:rPrChange w:id="55" w:author="Mitch Baum" w:date="2021-07-15T11:42:00Z">
                  <w:rPr>
                    <w:ins w:id="56" w:author="Mitch Baum" w:date="2021-07-15T11:25:00Z"/>
                    <w:color w:val="FF0000"/>
                  </w:rPr>
                </w:rPrChange>
              </w:rPr>
            </w:pPr>
            <w:ins w:id="57" w:author="Mitch Baum" w:date="2021-07-15T11:42:00Z">
              <w:r w:rsidRPr="00BB0931">
                <w:rPr>
                  <w:rPrChange w:id="58" w:author="Mitch Baum" w:date="2021-07-15T11:42:00Z">
                    <w:rPr>
                      <w:color w:val="FF0000"/>
                    </w:rPr>
                  </w:rPrChange>
                </w:rPr>
                <w:t>103</w:t>
              </w:r>
            </w:ins>
          </w:p>
        </w:tc>
      </w:tr>
      <w:tr w:rsidR="00BB0931" w14:paraId="26423E00" w14:textId="512D3ACA" w:rsidTr="00BB0931">
        <w:trPr>
          <w:cantSplit/>
          <w:trHeight w:val="541"/>
          <w:jc w:val="center"/>
          <w:trPrChange w:id="59" w:author="Mitch Baum" w:date="2021-07-15T11:48:00Z">
            <w:trPr>
              <w:cantSplit/>
              <w:trHeight w:val="541"/>
              <w:jc w:val="center"/>
            </w:trPr>
          </w:trPrChange>
        </w:trPr>
        <w:tc>
          <w:tcPr>
            <w:tcW w:w="880" w:type="dxa"/>
            <w:vAlign w:val="center"/>
            <w:tcPrChange w:id="60" w:author="Mitch Baum" w:date="2021-07-15T11:48:00Z">
              <w:tcPr>
                <w:tcW w:w="880" w:type="dxa"/>
                <w:vAlign w:val="center"/>
              </w:tcPr>
            </w:tcPrChange>
          </w:tcPr>
          <w:p w14:paraId="104380FD" w14:textId="2C7EEACF" w:rsidR="00BB0931" w:rsidRDefault="00BB0931" w:rsidP="00F17F2F">
            <w:pPr>
              <w:jc w:val="center"/>
            </w:pPr>
            <w:r>
              <w:t>IA-2</w:t>
            </w:r>
          </w:p>
        </w:tc>
        <w:tc>
          <w:tcPr>
            <w:tcW w:w="1262" w:type="dxa"/>
            <w:vAlign w:val="center"/>
            <w:tcPrChange w:id="61" w:author="Mitch Baum" w:date="2021-07-15T11:48:00Z">
              <w:tcPr>
                <w:tcW w:w="1262" w:type="dxa"/>
                <w:vAlign w:val="center"/>
              </w:tcPr>
            </w:tcPrChange>
          </w:tcPr>
          <w:p w14:paraId="23ECA6A9"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08B81453" w14:textId="297FB918" w:rsidR="00BB0931" w:rsidRDefault="00BB0931" w:rsidP="00F17F2F">
            <w:pPr>
              <w:jc w:val="center"/>
            </w:pPr>
            <w:r>
              <w:rPr>
                <w:rFonts w:ascii="Calibri" w:eastAsia="Times New Roman" w:hAnsi="Calibri" w:cs="Calibri"/>
                <w:color w:val="000000"/>
              </w:rPr>
              <w:t>-93.79</w:t>
            </w:r>
          </w:p>
        </w:tc>
        <w:tc>
          <w:tcPr>
            <w:tcW w:w="1736" w:type="dxa"/>
            <w:vAlign w:val="center"/>
            <w:tcPrChange w:id="62" w:author="Mitch Baum" w:date="2021-07-15T11:48:00Z">
              <w:tcPr>
                <w:tcW w:w="1736" w:type="dxa"/>
                <w:vAlign w:val="center"/>
              </w:tcPr>
            </w:tcPrChange>
          </w:tcPr>
          <w:p w14:paraId="18F0604A" w14:textId="3E34B5C0" w:rsidR="00BB0931" w:rsidRDefault="00BB0931" w:rsidP="00F17F2F">
            <w:pPr>
              <w:jc w:val="center"/>
            </w:pPr>
            <w:r>
              <w:t>Kanawha, IA</w:t>
            </w:r>
          </w:p>
        </w:tc>
        <w:tc>
          <w:tcPr>
            <w:tcW w:w="1066" w:type="dxa"/>
            <w:vAlign w:val="center"/>
            <w:tcPrChange w:id="63" w:author="Mitch Baum" w:date="2021-07-15T11:48:00Z">
              <w:tcPr>
                <w:tcW w:w="1066" w:type="dxa"/>
                <w:vAlign w:val="center"/>
              </w:tcPr>
            </w:tcPrChange>
          </w:tcPr>
          <w:p w14:paraId="58AAA9D5" w14:textId="5C9B33C8" w:rsidR="00BB0931" w:rsidRDefault="00BB0931" w:rsidP="00F17F2F">
            <w:pPr>
              <w:jc w:val="center"/>
            </w:pPr>
            <w:r>
              <w:t>12</w:t>
            </w:r>
          </w:p>
        </w:tc>
        <w:tc>
          <w:tcPr>
            <w:tcW w:w="2207" w:type="dxa"/>
            <w:vAlign w:val="center"/>
            <w:tcPrChange w:id="64" w:author="Mitch Baum" w:date="2021-07-15T11:48:00Z">
              <w:tcPr>
                <w:tcW w:w="2207" w:type="dxa"/>
                <w:vAlign w:val="center"/>
              </w:tcPr>
            </w:tcPrChange>
          </w:tcPr>
          <w:p w14:paraId="6E922DAF" w14:textId="5897A89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65" w:author="Mitch Baum" w:date="2021-07-15T11:48:00Z">
              <w:tcPr>
                <w:tcW w:w="1613" w:type="dxa"/>
                <w:vAlign w:val="center"/>
              </w:tcPr>
            </w:tcPrChange>
          </w:tcPr>
          <w:p w14:paraId="491AAA8F" w14:textId="1BAE4592" w:rsidR="00BB0931" w:rsidRDefault="00BB0931" w:rsidP="00F17F2F">
            <w:pPr>
              <w:jc w:val="center"/>
            </w:pPr>
            <w:ins w:id="66" w:author="Mitch Baum" w:date="2021-07-15T11:29:00Z">
              <w:r w:rsidRPr="002B06C6">
                <w:t>Conventional</w:t>
              </w:r>
            </w:ins>
          </w:p>
        </w:tc>
        <w:tc>
          <w:tcPr>
            <w:tcW w:w="1041" w:type="dxa"/>
            <w:tcPrChange w:id="67" w:author="Mitch Baum" w:date="2021-07-15T11:48:00Z">
              <w:tcPr>
                <w:tcW w:w="1041" w:type="dxa"/>
              </w:tcPr>
            </w:tcPrChange>
          </w:tcPr>
          <w:p w14:paraId="41E48172" w14:textId="74EAEA1A" w:rsidR="00BB0931" w:rsidRDefault="00BB0931" w:rsidP="00F17F2F">
            <w:pPr>
              <w:jc w:val="center"/>
              <w:rPr>
                <w:ins w:id="68" w:author="Mitch Baum" w:date="2021-07-15T11:25:00Z"/>
              </w:rPr>
            </w:pPr>
            <w:ins w:id="69" w:author="Mitch Baum" w:date="2021-07-15T11:42:00Z">
              <w:r>
                <w:t>102</w:t>
              </w:r>
            </w:ins>
          </w:p>
        </w:tc>
      </w:tr>
      <w:tr w:rsidR="00BB0931" w14:paraId="73232A25" w14:textId="468BAAEE" w:rsidTr="00BB0931">
        <w:trPr>
          <w:cantSplit/>
          <w:trHeight w:val="541"/>
          <w:jc w:val="center"/>
          <w:trPrChange w:id="70" w:author="Mitch Baum" w:date="2021-07-15T11:48:00Z">
            <w:trPr>
              <w:cantSplit/>
              <w:trHeight w:val="541"/>
              <w:jc w:val="center"/>
            </w:trPr>
          </w:trPrChange>
        </w:trPr>
        <w:tc>
          <w:tcPr>
            <w:tcW w:w="880" w:type="dxa"/>
            <w:vAlign w:val="center"/>
            <w:tcPrChange w:id="71" w:author="Mitch Baum" w:date="2021-07-15T11:48:00Z">
              <w:tcPr>
                <w:tcW w:w="880" w:type="dxa"/>
                <w:vAlign w:val="center"/>
              </w:tcPr>
            </w:tcPrChange>
          </w:tcPr>
          <w:p w14:paraId="565155DF" w14:textId="00DF57AD" w:rsidR="00BB0931" w:rsidRDefault="00BB0931" w:rsidP="00F17F2F">
            <w:pPr>
              <w:jc w:val="center"/>
            </w:pPr>
            <w:r>
              <w:t>IA-3</w:t>
            </w:r>
          </w:p>
        </w:tc>
        <w:tc>
          <w:tcPr>
            <w:tcW w:w="1262" w:type="dxa"/>
            <w:vAlign w:val="center"/>
            <w:tcPrChange w:id="72" w:author="Mitch Baum" w:date="2021-07-15T11:48:00Z">
              <w:tcPr>
                <w:tcW w:w="1262" w:type="dxa"/>
                <w:vAlign w:val="center"/>
              </w:tcPr>
            </w:tcPrChange>
          </w:tcPr>
          <w:p w14:paraId="65BCB876"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09583DFB" w14:textId="48C26C2C" w:rsidR="00BB0931" w:rsidRDefault="00BB0931" w:rsidP="00F17F2F">
            <w:pPr>
              <w:jc w:val="center"/>
            </w:pPr>
            <w:r>
              <w:rPr>
                <w:rFonts w:ascii="Calibri" w:eastAsia="Times New Roman" w:hAnsi="Calibri" w:cs="Calibri"/>
                <w:color w:val="000000"/>
              </w:rPr>
              <w:t>-92.57</w:t>
            </w:r>
          </w:p>
        </w:tc>
        <w:tc>
          <w:tcPr>
            <w:tcW w:w="1736" w:type="dxa"/>
            <w:vAlign w:val="center"/>
            <w:tcPrChange w:id="73" w:author="Mitch Baum" w:date="2021-07-15T11:48:00Z">
              <w:tcPr>
                <w:tcW w:w="1736" w:type="dxa"/>
                <w:vAlign w:val="center"/>
              </w:tcPr>
            </w:tcPrChange>
          </w:tcPr>
          <w:p w14:paraId="194E843A" w14:textId="36151344" w:rsidR="00BB0931" w:rsidRDefault="00BB0931" w:rsidP="00F17F2F">
            <w:pPr>
              <w:jc w:val="center"/>
            </w:pPr>
            <w:r>
              <w:t>Nashua, IA</w:t>
            </w:r>
          </w:p>
        </w:tc>
        <w:tc>
          <w:tcPr>
            <w:tcW w:w="1066" w:type="dxa"/>
            <w:vAlign w:val="center"/>
            <w:tcPrChange w:id="74" w:author="Mitch Baum" w:date="2021-07-15T11:48:00Z">
              <w:tcPr>
                <w:tcW w:w="1066" w:type="dxa"/>
                <w:vAlign w:val="center"/>
              </w:tcPr>
            </w:tcPrChange>
          </w:tcPr>
          <w:p w14:paraId="743367D4" w14:textId="2D627684" w:rsidR="00BB0931" w:rsidRDefault="00BB0931" w:rsidP="00F17F2F">
            <w:pPr>
              <w:jc w:val="center"/>
            </w:pPr>
            <w:r>
              <w:t>12</w:t>
            </w:r>
          </w:p>
        </w:tc>
        <w:tc>
          <w:tcPr>
            <w:tcW w:w="2207" w:type="dxa"/>
            <w:vAlign w:val="center"/>
            <w:tcPrChange w:id="75" w:author="Mitch Baum" w:date="2021-07-15T11:48:00Z">
              <w:tcPr>
                <w:tcW w:w="2207" w:type="dxa"/>
                <w:vAlign w:val="center"/>
              </w:tcPr>
            </w:tcPrChange>
          </w:tcPr>
          <w:p w14:paraId="16ED8FED" w14:textId="4D2BCF0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76" w:author="Mitch Baum" w:date="2021-07-15T11:48:00Z">
              <w:tcPr>
                <w:tcW w:w="1613" w:type="dxa"/>
                <w:vAlign w:val="center"/>
              </w:tcPr>
            </w:tcPrChange>
          </w:tcPr>
          <w:p w14:paraId="7A5AD357" w14:textId="7C0B20FB" w:rsidR="00BB0931" w:rsidRDefault="00BB0931" w:rsidP="00F17F2F">
            <w:pPr>
              <w:jc w:val="center"/>
            </w:pPr>
            <w:ins w:id="77" w:author="Mitch Baum" w:date="2021-07-15T11:29:00Z">
              <w:r w:rsidRPr="002B06C6">
                <w:t>Conventional</w:t>
              </w:r>
            </w:ins>
          </w:p>
        </w:tc>
        <w:tc>
          <w:tcPr>
            <w:tcW w:w="1041" w:type="dxa"/>
            <w:tcPrChange w:id="78" w:author="Mitch Baum" w:date="2021-07-15T11:48:00Z">
              <w:tcPr>
                <w:tcW w:w="1041" w:type="dxa"/>
              </w:tcPr>
            </w:tcPrChange>
          </w:tcPr>
          <w:p w14:paraId="14D1AE64" w14:textId="73D45B80" w:rsidR="00BB0931" w:rsidRDefault="00BB0931" w:rsidP="00F17F2F">
            <w:pPr>
              <w:jc w:val="center"/>
              <w:rPr>
                <w:ins w:id="79" w:author="Mitch Baum" w:date="2021-07-15T11:25:00Z"/>
              </w:rPr>
            </w:pPr>
            <w:ins w:id="80" w:author="Mitch Baum" w:date="2021-07-15T11:42:00Z">
              <w:r>
                <w:t>105</w:t>
              </w:r>
            </w:ins>
          </w:p>
        </w:tc>
      </w:tr>
      <w:tr w:rsidR="00BB0931" w14:paraId="729B8C5D" w14:textId="0712F749" w:rsidTr="00BB0931">
        <w:trPr>
          <w:cantSplit/>
          <w:trHeight w:val="541"/>
          <w:jc w:val="center"/>
          <w:trPrChange w:id="81" w:author="Mitch Baum" w:date="2021-07-15T11:48:00Z">
            <w:trPr>
              <w:cantSplit/>
              <w:trHeight w:val="541"/>
              <w:jc w:val="center"/>
            </w:trPr>
          </w:trPrChange>
        </w:trPr>
        <w:tc>
          <w:tcPr>
            <w:tcW w:w="880" w:type="dxa"/>
            <w:vAlign w:val="center"/>
            <w:tcPrChange w:id="82" w:author="Mitch Baum" w:date="2021-07-15T11:48:00Z">
              <w:tcPr>
                <w:tcW w:w="880" w:type="dxa"/>
                <w:vAlign w:val="center"/>
              </w:tcPr>
            </w:tcPrChange>
          </w:tcPr>
          <w:p w14:paraId="2714D0A5" w14:textId="78968FD5" w:rsidR="00BB0931" w:rsidRDefault="00BB0931" w:rsidP="00F17F2F">
            <w:pPr>
              <w:jc w:val="center"/>
            </w:pPr>
            <w:r>
              <w:lastRenderedPageBreak/>
              <w:t>IA-4</w:t>
            </w:r>
          </w:p>
        </w:tc>
        <w:tc>
          <w:tcPr>
            <w:tcW w:w="1262" w:type="dxa"/>
            <w:vAlign w:val="center"/>
            <w:tcPrChange w:id="83" w:author="Mitch Baum" w:date="2021-07-15T11:48:00Z">
              <w:tcPr>
                <w:tcW w:w="1262" w:type="dxa"/>
                <w:vAlign w:val="center"/>
              </w:tcPr>
            </w:tcPrChange>
          </w:tcPr>
          <w:p w14:paraId="7DC98B03"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6494FF83" w14:textId="13FD76F7" w:rsidR="00BB0931" w:rsidRDefault="00BB0931" w:rsidP="00F17F2F">
            <w:pPr>
              <w:jc w:val="center"/>
            </w:pPr>
            <w:r>
              <w:rPr>
                <w:rFonts w:ascii="Calibri" w:eastAsia="Times New Roman" w:hAnsi="Calibri" w:cs="Calibri"/>
                <w:color w:val="000000"/>
              </w:rPr>
              <w:t>-93.78</w:t>
            </w:r>
          </w:p>
        </w:tc>
        <w:tc>
          <w:tcPr>
            <w:tcW w:w="1736" w:type="dxa"/>
            <w:vAlign w:val="center"/>
            <w:tcPrChange w:id="84" w:author="Mitch Baum" w:date="2021-07-15T11:48:00Z">
              <w:tcPr>
                <w:tcW w:w="1736" w:type="dxa"/>
                <w:vAlign w:val="center"/>
              </w:tcPr>
            </w:tcPrChange>
          </w:tcPr>
          <w:p w14:paraId="431B3FEC" w14:textId="1635E733" w:rsidR="00BB0931" w:rsidRDefault="00BB0931" w:rsidP="00F17F2F">
            <w:pPr>
              <w:jc w:val="center"/>
            </w:pPr>
            <w:r>
              <w:t>Ames, IA</w:t>
            </w:r>
          </w:p>
        </w:tc>
        <w:tc>
          <w:tcPr>
            <w:tcW w:w="1066" w:type="dxa"/>
            <w:vAlign w:val="center"/>
            <w:tcPrChange w:id="85" w:author="Mitch Baum" w:date="2021-07-15T11:48:00Z">
              <w:tcPr>
                <w:tcW w:w="1066" w:type="dxa"/>
                <w:vAlign w:val="center"/>
              </w:tcPr>
            </w:tcPrChange>
          </w:tcPr>
          <w:p w14:paraId="077019D4" w14:textId="29A09435" w:rsidR="00BB0931" w:rsidRDefault="00BB0931" w:rsidP="00F17F2F">
            <w:pPr>
              <w:jc w:val="center"/>
            </w:pPr>
            <w:r>
              <w:t>18</w:t>
            </w:r>
          </w:p>
        </w:tc>
        <w:tc>
          <w:tcPr>
            <w:tcW w:w="2207" w:type="dxa"/>
            <w:vAlign w:val="center"/>
            <w:tcPrChange w:id="86" w:author="Mitch Baum" w:date="2021-07-15T11:48:00Z">
              <w:tcPr>
                <w:tcW w:w="2207" w:type="dxa"/>
                <w:vAlign w:val="center"/>
              </w:tcPr>
            </w:tcPrChange>
          </w:tcPr>
          <w:p w14:paraId="39BAC620" w14:textId="418874ED"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87" w:author="Mitch Baum" w:date="2021-07-15T11:48:00Z">
              <w:tcPr>
                <w:tcW w:w="1613" w:type="dxa"/>
                <w:vAlign w:val="center"/>
              </w:tcPr>
            </w:tcPrChange>
          </w:tcPr>
          <w:p w14:paraId="5D2D6599" w14:textId="77B3788A" w:rsidR="00BB0931" w:rsidRDefault="00BB0931" w:rsidP="00F17F2F">
            <w:pPr>
              <w:jc w:val="center"/>
            </w:pPr>
            <w:ins w:id="88" w:author="Mitch Baum" w:date="2021-07-15T11:29:00Z">
              <w:r w:rsidRPr="002B06C6">
                <w:t>Conventional</w:t>
              </w:r>
            </w:ins>
          </w:p>
        </w:tc>
        <w:tc>
          <w:tcPr>
            <w:tcW w:w="1041" w:type="dxa"/>
            <w:tcPrChange w:id="89" w:author="Mitch Baum" w:date="2021-07-15T11:48:00Z">
              <w:tcPr>
                <w:tcW w:w="1041" w:type="dxa"/>
              </w:tcPr>
            </w:tcPrChange>
          </w:tcPr>
          <w:p w14:paraId="0B933BC0" w14:textId="08D9519A" w:rsidR="00BB0931" w:rsidRDefault="00BB0931" w:rsidP="00F17F2F">
            <w:pPr>
              <w:jc w:val="center"/>
              <w:rPr>
                <w:ins w:id="90" w:author="Mitch Baum" w:date="2021-07-15T11:25:00Z"/>
              </w:rPr>
            </w:pPr>
            <w:ins w:id="91" w:author="Mitch Baum" w:date="2021-07-15T11:42:00Z">
              <w:r>
                <w:t>106</w:t>
              </w:r>
            </w:ins>
          </w:p>
        </w:tc>
      </w:tr>
      <w:tr w:rsidR="00BB0931" w14:paraId="2238DF56" w14:textId="4AB33FE6" w:rsidTr="00BB0931">
        <w:trPr>
          <w:cantSplit/>
          <w:trHeight w:val="554"/>
          <w:jc w:val="center"/>
          <w:trPrChange w:id="92" w:author="Mitch Baum" w:date="2021-07-15T11:48:00Z">
            <w:trPr>
              <w:cantSplit/>
              <w:trHeight w:val="554"/>
              <w:jc w:val="center"/>
            </w:trPr>
          </w:trPrChange>
        </w:trPr>
        <w:tc>
          <w:tcPr>
            <w:tcW w:w="880" w:type="dxa"/>
            <w:vAlign w:val="center"/>
            <w:tcPrChange w:id="93" w:author="Mitch Baum" w:date="2021-07-15T11:48:00Z">
              <w:tcPr>
                <w:tcW w:w="880" w:type="dxa"/>
                <w:vAlign w:val="center"/>
              </w:tcPr>
            </w:tcPrChange>
          </w:tcPr>
          <w:p w14:paraId="5464CE62" w14:textId="5313ECDA" w:rsidR="00BB0931" w:rsidRDefault="00BB0931" w:rsidP="00F17F2F">
            <w:pPr>
              <w:jc w:val="center"/>
            </w:pPr>
            <w:r>
              <w:t>IA-5</w:t>
            </w:r>
          </w:p>
        </w:tc>
        <w:tc>
          <w:tcPr>
            <w:tcW w:w="1262" w:type="dxa"/>
            <w:vAlign w:val="center"/>
            <w:tcPrChange w:id="94" w:author="Mitch Baum" w:date="2021-07-15T11:48:00Z">
              <w:tcPr>
                <w:tcW w:w="1262" w:type="dxa"/>
                <w:vAlign w:val="center"/>
              </w:tcPr>
            </w:tcPrChange>
          </w:tcPr>
          <w:p w14:paraId="32659382" w14:textId="77777777" w:rsidR="00BB0931" w:rsidRDefault="00BB0931" w:rsidP="00F17F2F">
            <w:pPr>
              <w:jc w:val="center"/>
            </w:pPr>
            <w:r>
              <w:t xml:space="preserve">41.31, </w:t>
            </w:r>
          </w:p>
          <w:p w14:paraId="3A4E7685" w14:textId="37E6F584" w:rsidR="00BB0931" w:rsidRDefault="00BB0931" w:rsidP="00F17F2F">
            <w:pPr>
              <w:jc w:val="center"/>
            </w:pPr>
            <w:r>
              <w:t>-95.18</w:t>
            </w:r>
          </w:p>
        </w:tc>
        <w:tc>
          <w:tcPr>
            <w:tcW w:w="1736" w:type="dxa"/>
            <w:vAlign w:val="center"/>
            <w:tcPrChange w:id="95" w:author="Mitch Baum" w:date="2021-07-15T11:48:00Z">
              <w:tcPr>
                <w:tcW w:w="1736" w:type="dxa"/>
                <w:vAlign w:val="center"/>
              </w:tcPr>
            </w:tcPrChange>
          </w:tcPr>
          <w:p w14:paraId="6F259BE3" w14:textId="0FE97DEE" w:rsidR="00BB0931" w:rsidRDefault="00BB0931" w:rsidP="00F17F2F">
            <w:pPr>
              <w:jc w:val="center"/>
            </w:pPr>
            <w:r>
              <w:t>Lewis, IA</w:t>
            </w:r>
          </w:p>
        </w:tc>
        <w:tc>
          <w:tcPr>
            <w:tcW w:w="1066" w:type="dxa"/>
            <w:vAlign w:val="center"/>
            <w:tcPrChange w:id="96" w:author="Mitch Baum" w:date="2021-07-15T11:48:00Z">
              <w:tcPr>
                <w:tcW w:w="1066" w:type="dxa"/>
                <w:vAlign w:val="center"/>
              </w:tcPr>
            </w:tcPrChange>
          </w:tcPr>
          <w:p w14:paraId="10DA4FED" w14:textId="4D888736" w:rsidR="00BB0931" w:rsidRDefault="00BB0931" w:rsidP="00F17F2F">
            <w:pPr>
              <w:jc w:val="center"/>
            </w:pPr>
            <w:r>
              <w:t>16</w:t>
            </w:r>
          </w:p>
        </w:tc>
        <w:tc>
          <w:tcPr>
            <w:tcW w:w="2207" w:type="dxa"/>
            <w:vAlign w:val="center"/>
            <w:tcPrChange w:id="97" w:author="Mitch Baum" w:date="2021-07-15T11:48:00Z">
              <w:tcPr>
                <w:tcW w:w="2207" w:type="dxa"/>
                <w:vAlign w:val="center"/>
              </w:tcPr>
            </w:tcPrChange>
          </w:tcPr>
          <w:p w14:paraId="7E77A951" w14:textId="24B2D48E"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98" w:author="Mitch Baum" w:date="2021-07-15T11:48:00Z">
              <w:tcPr>
                <w:tcW w:w="1613" w:type="dxa"/>
                <w:vAlign w:val="center"/>
              </w:tcPr>
            </w:tcPrChange>
          </w:tcPr>
          <w:p w14:paraId="4ED5ADA7" w14:textId="7B23B21E" w:rsidR="00BB0931" w:rsidRDefault="00BB0931" w:rsidP="00F17F2F">
            <w:pPr>
              <w:jc w:val="center"/>
            </w:pPr>
            <w:ins w:id="99" w:author="Mitch Baum" w:date="2021-07-15T11:29:00Z">
              <w:r w:rsidRPr="002B06C6">
                <w:t>Conventional</w:t>
              </w:r>
            </w:ins>
          </w:p>
        </w:tc>
        <w:tc>
          <w:tcPr>
            <w:tcW w:w="1041" w:type="dxa"/>
            <w:tcPrChange w:id="100" w:author="Mitch Baum" w:date="2021-07-15T11:48:00Z">
              <w:tcPr>
                <w:tcW w:w="1041" w:type="dxa"/>
              </w:tcPr>
            </w:tcPrChange>
          </w:tcPr>
          <w:p w14:paraId="6D1723D4" w14:textId="180C2B2B" w:rsidR="00BB0931" w:rsidRDefault="00BB0931" w:rsidP="00F17F2F">
            <w:pPr>
              <w:jc w:val="center"/>
              <w:rPr>
                <w:ins w:id="101" w:author="Mitch Baum" w:date="2021-07-15T11:25:00Z"/>
              </w:rPr>
            </w:pPr>
            <w:ins w:id="102" w:author="Mitch Baum" w:date="2021-07-15T11:43:00Z">
              <w:r>
                <w:t>111</w:t>
              </w:r>
            </w:ins>
          </w:p>
        </w:tc>
      </w:tr>
      <w:tr w:rsidR="00BB0931" w14:paraId="1D9928E4" w14:textId="7C4772BE" w:rsidTr="00BB0931">
        <w:trPr>
          <w:cantSplit/>
          <w:trHeight w:val="541"/>
          <w:jc w:val="center"/>
          <w:trPrChange w:id="103" w:author="Mitch Baum" w:date="2021-07-15T11:48:00Z">
            <w:trPr>
              <w:cantSplit/>
              <w:trHeight w:val="541"/>
              <w:jc w:val="center"/>
            </w:trPr>
          </w:trPrChange>
        </w:trPr>
        <w:tc>
          <w:tcPr>
            <w:tcW w:w="880" w:type="dxa"/>
            <w:vAlign w:val="center"/>
            <w:tcPrChange w:id="104" w:author="Mitch Baum" w:date="2021-07-15T11:48:00Z">
              <w:tcPr>
                <w:tcW w:w="880" w:type="dxa"/>
                <w:vAlign w:val="center"/>
              </w:tcPr>
            </w:tcPrChange>
          </w:tcPr>
          <w:p w14:paraId="7ADCAE78" w14:textId="38880E79" w:rsidR="00BB0931" w:rsidRDefault="00BB0931" w:rsidP="00F17F2F">
            <w:pPr>
              <w:jc w:val="center"/>
            </w:pPr>
            <w:r>
              <w:t>IA-6</w:t>
            </w:r>
          </w:p>
        </w:tc>
        <w:tc>
          <w:tcPr>
            <w:tcW w:w="1262" w:type="dxa"/>
            <w:vAlign w:val="center"/>
            <w:tcPrChange w:id="105" w:author="Mitch Baum" w:date="2021-07-15T11:48:00Z">
              <w:tcPr>
                <w:tcW w:w="1262" w:type="dxa"/>
                <w:vAlign w:val="center"/>
              </w:tcPr>
            </w:tcPrChange>
          </w:tcPr>
          <w:p w14:paraId="7D29DB90" w14:textId="77777777" w:rsidR="00BB0931" w:rsidRDefault="00BB0931" w:rsidP="00F17F2F">
            <w:pPr>
              <w:jc w:val="center"/>
            </w:pPr>
            <w:r>
              <w:t xml:space="preserve">40.97, </w:t>
            </w:r>
          </w:p>
          <w:p w14:paraId="7F1E35B0" w14:textId="7DD8B1CC" w:rsidR="00BB0931" w:rsidRDefault="00BB0931" w:rsidP="00F17F2F">
            <w:pPr>
              <w:jc w:val="center"/>
            </w:pPr>
            <w:r>
              <w:t>-93.42</w:t>
            </w:r>
          </w:p>
        </w:tc>
        <w:tc>
          <w:tcPr>
            <w:tcW w:w="1736" w:type="dxa"/>
            <w:vAlign w:val="center"/>
            <w:tcPrChange w:id="106" w:author="Mitch Baum" w:date="2021-07-15T11:48:00Z">
              <w:tcPr>
                <w:tcW w:w="1736" w:type="dxa"/>
                <w:vAlign w:val="center"/>
              </w:tcPr>
            </w:tcPrChange>
          </w:tcPr>
          <w:p w14:paraId="44FEAA22" w14:textId="3D9FC505" w:rsidR="00BB0931" w:rsidRDefault="00BB0931" w:rsidP="00F17F2F">
            <w:pPr>
              <w:jc w:val="center"/>
            </w:pPr>
            <w:proofErr w:type="spellStart"/>
            <w:r>
              <w:t>McNay</w:t>
            </w:r>
            <w:proofErr w:type="spellEnd"/>
            <w:r>
              <w:t>, IA</w:t>
            </w:r>
          </w:p>
        </w:tc>
        <w:tc>
          <w:tcPr>
            <w:tcW w:w="1066" w:type="dxa"/>
            <w:vAlign w:val="center"/>
            <w:tcPrChange w:id="107" w:author="Mitch Baum" w:date="2021-07-15T11:48:00Z">
              <w:tcPr>
                <w:tcW w:w="1066" w:type="dxa"/>
                <w:vAlign w:val="center"/>
              </w:tcPr>
            </w:tcPrChange>
          </w:tcPr>
          <w:p w14:paraId="78D1A44D" w14:textId="35F5D732" w:rsidR="00BB0931" w:rsidRDefault="00BB0931" w:rsidP="00F17F2F">
            <w:pPr>
              <w:jc w:val="center"/>
            </w:pPr>
            <w:r>
              <w:t>18</w:t>
            </w:r>
          </w:p>
        </w:tc>
        <w:tc>
          <w:tcPr>
            <w:tcW w:w="2207" w:type="dxa"/>
            <w:vAlign w:val="center"/>
            <w:tcPrChange w:id="108" w:author="Mitch Baum" w:date="2021-07-15T11:48:00Z">
              <w:tcPr>
                <w:tcW w:w="2207" w:type="dxa"/>
                <w:vAlign w:val="center"/>
              </w:tcPr>
            </w:tcPrChange>
          </w:tcPr>
          <w:p w14:paraId="67D2AA03" w14:textId="7B91133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09" w:author="Mitch Baum" w:date="2021-07-15T11:48:00Z">
              <w:tcPr>
                <w:tcW w:w="1613" w:type="dxa"/>
                <w:vAlign w:val="center"/>
              </w:tcPr>
            </w:tcPrChange>
          </w:tcPr>
          <w:p w14:paraId="54523759" w14:textId="6251A9C6" w:rsidR="00BB0931" w:rsidRDefault="00BB0931" w:rsidP="00F17F2F">
            <w:pPr>
              <w:jc w:val="center"/>
            </w:pPr>
            <w:ins w:id="110" w:author="Mitch Baum" w:date="2021-07-15T11:29:00Z">
              <w:r w:rsidRPr="002B06C6">
                <w:t>Conventional</w:t>
              </w:r>
            </w:ins>
          </w:p>
        </w:tc>
        <w:tc>
          <w:tcPr>
            <w:tcW w:w="1041" w:type="dxa"/>
            <w:tcPrChange w:id="111" w:author="Mitch Baum" w:date="2021-07-15T11:48:00Z">
              <w:tcPr>
                <w:tcW w:w="1041" w:type="dxa"/>
              </w:tcPr>
            </w:tcPrChange>
          </w:tcPr>
          <w:p w14:paraId="779B4D78" w14:textId="37B225AB" w:rsidR="00BB0931" w:rsidRDefault="00BB0931" w:rsidP="00F17F2F">
            <w:pPr>
              <w:jc w:val="center"/>
              <w:rPr>
                <w:ins w:id="112" w:author="Mitch Baum" w:date="2021-07-15T11:25:00Z"/>
              </w:rPr>
            </w:pPr>
            <w:ins w:id="113" w:author="Mitch Baum" w:date="2021-07-15T11:43:00Z">
              <w:r>
                <w:t>112</w:t>
              </w:r>
            </w:ins>
          </w:p>
        </w:tc>
      </w:tr>
      <w:tr w:rsidR="00BB0931" w14:paraId="243CFF07" w14:textId="01CF404A" w:rsidTr="00BB0931">
        <w:trPr>
          <w:cantSplit/>
          <w:trHeight w:val="541"/>
          <w:jc w:val="center"/>
          <w:trPrChange w:id="114" w:author="Mitch Baum" w:date="2021-07-15T11:48:00Z">
            <w:trPr>
              <w:cantSplit/>
              <w:trHeight w:val="541"/>
              <w:jc w:val="center"/>
            </w:trPr>
          </w:trPrChange>
        </w:trPr>
        <w:tc>
          <w:tcPr>
            <w:tcW w:w="880" w:type="dxa"/>
            <w:vAlign w:val="center"/>
            <w:tcPrChange w:id="115" w:author="Mitch Baum" w:date="2021-07-15T11:48:00Z">
              <w:tcPr>
                <w:tcW w:w="880" w:type="dxa"/>
                <w:vAlign w:val="center"/>
              </w:tcPr>
            </w:tcPrChange>
          </w:tcPr>
          <w:p w14:paraId="17C283AE" w14:textId="4EDF8D59" w:rsidR="00BB0931" w:rsidRDefault="00BB0931" w:rsidP="00F17F2F">
            <w:pPr>
              <w:jc w:val="center"/>
            </w:pPr>
            <w:r>
              <w:t>IA-7</w:t>
            </w:r>
          </w:p>
        </w:tc>
        <w:tc>
          <w:tcPr>
            <w:tcW w:w="1262" w:type="dxa"/>
            <w:vAlign w:val="center"/>
            <w:tcPrChange w:id="116" w:author="Mitch Baum" w:date="2021-07-15T11:48:00Z">
              <w:tcPr>
                <w:tcW w:w="1262" w:type="dxa"/>
                <w:vAlign w:val="center"/>
              </w:tcPr>
            </w:tcPrChange>
          </w:tcPr>
          <w:p w14:paraId="16C6B7CA" w14:textId="77777777" w:rsidR="00BB0931" w:rsidRDefault="00BB0931" w:rsidP="00F17F2F">
            <w:pPr>
              <w:jc w:val="center"/>
            </w:pPr>
            <w:r>
              <w:t xml:space="preserve">41.19, </w:t>
            </w:r>
          </w:p>
          <w:p w14:paraId="1C425D51" w14:textId="2885241A" w:rsidR="00BB0931" w:rsidRDefault="00BB0931" w:rsidP="00F17F2F">
            <w:pPr>
              <w:jc w:val="center"/>
            </w:pPr>
            <w:r>
              <w:t>-91.48</w:t>
            </w:r>
          </w:p>
        </w:tc>
        <w:tc>
          <w:tcPr>
            <w:tcW w:w="1736" w:type="dxa"/>
            <w:vAlign w:val="center"/>
            <w:tcPrChange w:id="117" w:author="Mitch Baum" w:date="2021-07-15T11:48:00Z">
              <w:tcPr>
                <w:tcW w:w="1736" w:type="dxa"/>
                <w:vAlign w:val="center"/>
              </w:tcPr>
            </w:tcPrChange>
          </w:tcPr>
          <w:p w14:paraId="39029B42" w14:textId="153654C9" w:rsidR="00BB0931" w:rsidRDefault="00BB0931" w:rsidP="00F17F2F">
            <w:pPr>
              <w:jc w:val="center"/>
            </w:pPr>
            <w:r>
              <w:t>Crawfordsville, IA</w:t>
            </w:r>
          </w:p>
        </w:tc>
        <w:tc>
          <w:tcPr>
            <w:tcW w:w="1066" w:type="dxa"/>
            <w:vAlign w:val="center"/>
            <w:tcPrChange w:id="118" w:author="Mitch Baum" w:date="2021-07-15T11:48:00Z">
              <w:tcPr>
                <w:tcW w:w="1066" w:type="dxa"/>
                <w:vAlign w:val="center"/>
              </w:tcPr>
            </w:tcPrChange>
          </w:tcPr>
          <w:p w14:paraId="340AFA9C" w14:textId="483D8D00" w:rsidR="00BB0931" w:rsidRDefault="00BB0931" w:rsidP="00F17F2F">
            <w:pPr>
              <w:jc w:val="center"/>
            </w:pPr>
            <w:r>
              <w:t>18</w:t>
            </w:r>
          </w:p>
        </w:tc>
        <w:tc>
          <w:tcPr>
            <w:tcW w:w="2207" w:type="dxa"/>
            <w:vAlign w:val="center"/>
            <w:tcPrChange w:id="119" w:author="Mitch Baum" w:date="2021-07-15T11:48:00Z">
              <w:tcPr>
                <w:tcW w:w="2207" w:type="dxa"/>
                <w:vAlign w:val="center"/>
              </w:tcPr>
            </w:tcPrChange>
          </w:tcPr>
          <w:p w14:paraId="4BCBDFE6" w14:textId="079B17B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20" w:author="Mitch Baum" w:date="2021-07-15T11:48:00Z">
              <w:tcPr>
                <w:tcW w:w="1613" w:type="dxa"/>
                <w:vAlign w:val="center"/>
              </w:tcPr>
            </w:tcPrChange>
          </w:tcPr>
          <w:p w14:paraId="4A995DB8" w14:textId="5C2EF9E2" w:rsidR="00BB0931" w:rsidRDefault="00BB0931" w:rsidP="00F17F2F">
            <w:pPr>
              <w:jc w:val="center"/>
            </w:pPr>
            <w:ins w:id="121" w:author="Mitch Baum" w:date="2021-07-15T11:29:00Z">
              <w:r w:rsidRPr="002B06C6">
                <w:t>Conventional</w:t>
              </w:r>
            </w:ins>
          </w:p>
        </w:tc>
        <w:tc>
          <w:tcPr>
            <w:tcW w:w="1041" w:type="dxa"/>
            <w:tcPrChange w:id="122" w:author="Mitch Baum" w:date="2021-07-15T11:48:00Z">
              <w:tcPr>
                <w:tcW w:w="1041" w:type="dxa"/>
              </w:tcPr>
            </w:tcPrChange>
          </w:tcPr>
          <w:p w14:paraId="104C40E5" w14:textId="4786D5C1" w:rsidR="00BB0931" w:rsidRDefault="00BB0931" w:rsidP="00F17F2F">
            <w:pPr>
              <w:jc w:val="center"/>
              <w:rPr>
                <w:ins w:id="123" w:author="Mitch Baum" w:date="2021-07-15T11:25:00Z"/>
              </w:rPr>
            </w:pPr>
            <w:ins w:id="124" w:author="Mitch Baum" w:date="2021-07-15T11:43:00Z">
              <w:r>
                <w:t>111</w:t>
              </w:r>
            </w:ins>
          </w:p>
        </w:tc>
      </w:tr>
      <w:tr w:rsidR="00BB0931" w14:paraId="638ACACB" w14:textId="2610BB7D" w:rsidTr="00BB0931">
        <w:trPr>
          <w:cantSplit/>
          <w:trHeight w:val="541"/>
          <w:jc w:val="center"/>
          <w:trPrChange w:id="125" w:author="Mitch Baum" w:date="2021-07-15T11:48:00Z">
            <w:trPr>
              <w:cantSplit/>
              <w:trHeight w:val="541"/>
              <w:jc w:val="center"/>
            </w:trPr>
          </w:trPrChange>
        </w:trPr>
        <w:tc>
          <w:tcPr>
            <w:tcW w:w="880" w:type="dxa"/>
            <w:vAlign w:val="center"/>
            <w:tcPrChange w:id="126" w:author="Mitch Baum" w:date="2021-07-15T11:48:00Z">
              <w:tcPr>
                <w:tcW w:w="880" w:type="dxa"/>
                <w:vAlign w:val="center"/>
              </w:tcPr>
            </w:tcPrChange>
          </w:tcPr>
          <w:p w14:paraId="6338743B" w14:textId="2B885BB3" w:rsidR="00BB0931" w:rsidRPr="00812C6B" w:rsidRDefault="00BB0931" w:rsidP="00F17F2F">
            <w:pPr>
              <w:jc w:val="center"/>
              <w:rPr>
                <w:i/>
                <w:iCs/>
              </w:rPr>
            </w:pPr>
            <w:r w:rsidRPr="00812C6B">
              <w:rPr>
                <w:i/>
                <w:iCs/>
              </w:rPr>
              <w:t>Illinois Sites</w:t>
            </w:r>
          </w:p>
        </w:tc>
        <w:tc>
          <w:tcPr>
            <w:tcW w:w="1262" w:type="dxa"/>
            <w:vAlign w:val="center"/>
            <w:tcPrChange w:id="127" w:author="Mitch Baum" w:date="2021-07-15T11:48:00Z">
              <w:tcPr>
                <w:tcW w:w="1262" w:type="dxa"/>
                <w:vAlign w:val="center"/>
              </w:tcPr>
            </w:tcPrChange>
          </w:tcPr>
          <w:p w14:paraId="07CFF485" w14:textId="77777777" w:rsidR="00BB0931" w:rsidRDefault="00BB0931" w:rsidP="00F17F2F">
            <w:pPr>
              <w:jc w:val="center"/>
            </w:pPr>
          </w:p>
        </w:tc>
        <w:tc>
          <w:tcPr>
            <w:tcW w:w="1736" w:type="dxa"/>
            <w:vAlign w:val="center"/>
            <w:tcPrChange w:id="128" w:author="Mitch Baum" w:date="2021-07-15T11:48:00Z">
              <w:tcPr>
                <w:tcW w:w="1736" w:type="dxa"/>
                <w:vAlign w:val="center"/>
              </w:tcPr>
            </w:tcPrChange>
          </w:tcPr>
          <w:p w14:paraId="4FE45A2C" w14:textId="77777777" w:rsidR="00BB0931" w:rsidRDefault="00BB0931" w:rsidP="00F17F2F">
            <w:pPr>
              <w:jc w:val="center"/>
            </w:pPr>
          </w:p>
        </w:tc>
        <w:tc>
          <w:tcPr>
            <w:tcW w:w="1066" w:type="dxa"/>
            <w:vAlign w:val="center"/>
            <w:tcPrChange w:id="129" w:author="Mitch Baum" w:date="2021-07-15T11:48:00Z">
              <w:tcPr>
                <w:tcW w:w="1066" w:type="dxa"/>
                <w:vAlign w:val="center"/>
              </w:tcPr>
            </w:tcPrChange>
          </w:tcPr>
          <w:p w14:paraId="06642B3F" w14:textId="77777777" w:rsidR="00BB0931" w:rsidRDefault="00BB0931" w:rsidP="00F17F2F">
            <w:pPr>
              <w:jc w:val="center"/>
            </w:pPr>
          </w:p>
        </w:tc>
        <w:tc>
          <w:tcPr>
            <w:tcW w:w="2207" w:type="dxa"/>
            <w:vAlign w:val="center"/>
            <w:tcPrChange w:id="130" w:author="Mitch Baum" w:date="2021-07-15T11:48:00Z">
              <w:tcPr>
                <w:tcW w:w="2207" w:type="dxa"/>
                <w:vAlign w:val="center"/>
              </w:tcPr>
            </w:tcPrChange>
          </w:tcPr>
          <w:p w14:paraId="4BDBBA85" w14:textId="77777777" w:rsidR="00BB0931" w:rsidRPr="00F17F2F" w:rsidRDefault="00BB0931" w:rsidP="005A312D">
            <w:pPr>
              <w:jc w:val="center"/>
              <w:rPr>
                <w:rFonts w:ascii="Calibri" w:eastAsia="Times New Roman" w:hAnsi="Calibri" w:cs="Calibri"/>
                <w:color w:val="000000"/>
              </w:rPr>
            </w:pPr>
          </w:p>
        </w:tc>
        <w:tc>
          <w:tcPr>
            <w:tcW w:w="1613" w:type="dxa"/>
            <w:vAlign w:val="center"/>
            <w:tcPrChange w:id="131" w:author="Mitch Baum" w:date="2021-07-15T11:48:00Z">
              <w:tcPr>
                <w:tcW w:w="1613" w:type="dxa"/>
                <w:vAlign w:val="center"/>
              </w:tcPr>
            </w:tcPrChange>
          </w:tcPr>
          <w:p w14:paraId="478F67B8" w14:textId="4312084E" w:rsidR="00BB0931" w:rsidRDefault="00BB0931" w:rsidP="00F17F2F">
            <w:pPr>
              <w:jc w:val="center"/>
            </w:pPr>
          </w:p>
        </w:tc>
        <w:tc>
          <w:tcPr>
            <w:tcW w:w="1041" w:type="dxa"/>
            <w:tcPrChange w:id="132" w:author="Mitch Baum" w:date="2021-07-15T11:48:00Z">
              <w:tcPr>
                <w:tcW w:w="1041" w:type="dxa"/>
              </w:tcPr>
            </w:tcPrChange>
          </w:tcPr>
          <w:p w14:paraId="4D6CC03B" w14:textId="77777777" w:rsidR="00BB0931" w:rsidRDefault="00BB0931" w:rsidP="00F17F2F">
            <w:pPr>
              <w:jc w:val="center"/>
              <w:rPr>
                <w:ins w:id="133" w:author="Mitch Baum" w:date="2021-07-15T11:25:00Z"/>
              </w:rPr>
            </w:pPr>
          </w:p>
        </w:tc>
      </w:tr>
      <w:tr w:rsidR="00BB0931" w14:paraId="54C0060A" w14:textId="66E7CC11" w:rsidTr="00BB0931">
        <w:trPr>
          <w:cantSplit/>
          <w:trHeight w:val="554"/>
          <w:jc w:val="center"/>
          <w:trPrChange w:id="134" w:author="Mitch Baum" w:date="2021-07-15T11:48:00Z">
            <w:trPr>
              <w:cantSplit/>
              <w:trHeight w:val="554"/>
              <w:jc w:val="center"/>
            </w:trPr>
          </w:trPrChange>
        </w:trPr>
        <w:tc>
          <w:tcPr>
            <w:tcW w:w="880" w:type="dxa"/>
            <w:vAlign w:val="center"/>
            <w:tcPrChange w:id="135" w:author="Mitch Baum" w:date="2021-07-15T11:48:00Z">
              <w:tcPr>
                <w:tcW w:w="880" w:type="dxa"/>
                <w:vAlign w:val="center"/>
              </w:tcPr>
            </w:tcPrChange>
          </w:tcPr>
          <w:p w14:paraId="7459CE4D" w14:textId="1AF9EF98" w:rsidR="00BB0931" w:rsidRDefault="00BB0931" w:rsidP="00F17F2F">
            <w:pPr>
              <w:jc w:val="center"/>
            </w:pPr>
            <w:r>
              <w:t>IL-1</w:t>
            </w:r>
          </w:p>
        </w:tc>
        <w:tc>
          <w:tcPr>
            <w:tcW w:w="1262" w:type="dxa"/>
            <w:vAlign w:val="center"/>
            <w:tcPrChange w:id="136" w:author="Mitch Baum" w:date="2021-07-15T11:48:00Z">
              <w:tcPr>
                <w:tcW w:w="1262" w:type="dxa"/>
                <w:vAlign w:val="center"/>
              </w:tcPr>
            </w:tcPrChange>
          </w:tcPr>
          <w:p w14:paraId="7B728850" w14:textId="77777777" w:rsidR="00BB0931" w:rsidRDefault="00BB0931" w:rsidP="00F17F2F">
            <w:pPr>
              <w:jc w:val="center"/>
            </w:pPr>
            <w:r>
              <w:t xml:space="preserve">41.84, </w:t>
            </w:r>
          </w:p>
          <w:p w14:paraId="344C68DE" w14:textId="608578A7" w:rsidR="00BB0931" w:rsidRDefault="00BB0931" w:rsidP="00F17F2F">
            <w:pPr>
              <w:jc w:val="center"/>
            </w:pPr>
            <w:r>
              <w:t>-88.86</w:t>
            </w:r>
          </w:p>
        </w:tc>
        <w:tc>
          <w:tcPr>
            <w:tcW w:w="1736" w:type="dxa"/>
            <w:vAlign w:val="center"/>
            <w:tcPrChange w:id="137" w:author="Mitch Baum" w:date="2021-07-15T11:48:00Z">
              <w:tcPr>
                <w:tcW w:w="1736" w:type="dxa"/>
                <w:vAlign w:val="center"/>
              </w:tcPr>
            </w:tcPrChange>
          </w:tcPr>
          <w:p w14:paraId="725FE117" w14:textId="34D71232" w:rsidR="00BB0931" w:rsidRDefault="00BB0931" w:rsidP="00F17F2F">
            <w:pPr>
              <w:jc w:val="center"/>
            </w:pPr>
            <w:r>
              <w:t>Dekalb, IL</w:t>
            </w:r>
          </w:p>
        </w:tc>
        <w:tc>
          <w:tcPr>
            <w:tcW w:w="1066" w:type="dxa"/>
            <w:vAlign w:val="center"/>
            <w:tcPrChange w:id="138" w:author="Mitch Baum" w:date="2021-07-15T11:48:00Z">
              <w:tcPr>
                <w:tcW w:w="1066" w:type="dxa"/>
                <w:vAlign w:val="center"/>
              </w:tcPr>
            </w:tcPrChange>
          </w:tcPr>
          <w:p w14:paraId="634B2464" w14:textId="44C5578A" w:rsidR="00BB0931" w:rsidRDefault="00BB0931" w:rsidP="00F17F2F">
            <w:pPr>
              <w:jc w:val="center"/>
            </w:pPr>
            <w:r>
              <w:t>10</w:t>
            </w:r>
          </w:p>
        </w:tc>
        <w:tc>
          <w:tcPr>
            <w:tcW w:w="2207" w:type="dxa"/>
            <w:vAlign w:val="center"/>
            <w:tcPrChange w:id="139" w:author="Mitch Baum" w:date="2021-07-15T11:48:00Z">
              <w:tcPr>
                <w:tcW w:w="2207" w:type="dxa"/>
                <w:vAlign w:val="center"/>
              </w:tcPr>
            </w:tcPrChange>
          </w:tcPr>
          <w:p w14:paraId="64F46926" w14:textId="6CB2BFAA"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40" w:author="Mitch Baum" w:date="2021-07-15T11:48:00Z">
              <w:tcPr>
                <w:tcW w:w="1613" w:type="dxa"/>
                <w:vAlign w:val="center"/>
              </w:tcPr>
            </w:tcPrChange>
          </w:tcPr>
          <w:p w14:paraId="29D43685" w14:textId="0872FB0F" w:rsidR="00BB0931" w:rsidRDefault="00BB0931" w:rsidP="00F17F2F">
            <w:pPr>
              <w:jc w:val="center"/>
            </w:pPr>
            <w:ins w:id="141" w:author="Mitch Baum" w:date="2021-07-15T11:29:00Z">
              <w:r w:rsidRPr="002B06C6">
                <w:t>Conventional</w:t>
              </w:r>
            </w:ins>
          </w:p>
        </w:tc>
        <w:tc>
          <w:tcPr>
            <w:tcW w:w="1041" w:type="dxa"/>
            <w:tcPrChange w:id="142" w:author="Mitch Baum" w:date="2021-07-15T11:48:00Z">
              <w:tcPr>
                <w:tcW w:w="1041" w:type="dxa"/>
              </w:tcPr>
            </w:tcPrChange>
          </w:tcPr>
          <w:p w14:paraId="0080A3AA" w14:textId="33609714" w:rsidR="00BB0931" w:rsidRDefault="00BB0931" w:rsidP="00F17F2F">
            <w:pPr>
              <w:jc w:val="center"/>
              <w:rPr>
                <w:ins w:id="143" w:author="Mitch Baum" w:date="2021-07-15T11:25:00Z"/>
              </w:rPr>
            </w:pPr>
            <w:ins w:id="144" w:author="Mitch Baum" w:date="2021-07-15T11:37:00Z">
              <w:r>
                <w:t>109</w:t>
              </w:r>
            </w:ins>
          </w:p>
        </w:tc>
      </w:tr>
      <w:tr w:rsidR="00BB0931" w14:paraId="0BD28C03" w14:textId="5ECB726D" w:rsidTr="00BB0931">
        <w:trPr>
          <w:cantSplit/>
          <w:trHeight w:val="541"/>
          <w:jc w:val="center"/>
          <w:trPrChange w:id="145" w:author="Mitch Baum" w:date="2021-07-15T11:48:00Z">
            <w:trPr>
              <w:cantSplit/>
              <w:trHeight w:val="541"/>
              <w:jc w:val="center"/>
            </w:trPr>
          </w:trPrChange>
        </w:trPr>
        <w:tc>
          <w:tcPr>
            <w:tcW w:w="880" w:type="dxa"/>
            <w:vAlign w:val="center"/>
            <w:tcPrChange w:id="146" w:author="Mitch Baum" w:date="2021-07-15T11:48:00Z">
              <w:tcPr>
                <w:tcW w:w="880" w:type="dxa"/>
                <w:vAlign w:val="center"/>
              </w:tcPr>
            </w:tcPrChange>
          </w:tcPr>
          <w:p w14:paraId="65B4952F" w14:textId="417464B7" w:rsidR="00BB0931" w:rsidRDefault="00BB0931" w:rsidP="00F17F2F">
            <w:pPr>
              <w:jc w:val="center"/>
            </w:pPr>
            <w:r>
              <w:t>IL-2</w:t>
            </w:r>
          </w:p>
        </w:tc>
        <w:tc>
          <w:tcPr>
            <w:tcW w:w="1262" w:type="dxa"/>
            <w:vAlign w:val="center"/>
            <w:tcPrChange w:id="147" w:author="Mitch Baum" w:date="2021-07-15T11:48:00Z">
              <w:tcPr>
                <w:tcW w:w="1262" w:type="dxa"/>
                <w:vAlign w:val="center"/>
              </w:tcPr>
            </w:tcPrChange>
          </w:tcPr>
          <w:p w14:paraId="509E20DE" w14:textId="77777777" w:rsidR="00BB0931" w:rsidRDefault="00BB0931" w:rsidP="00F17F2F">
            <w:pPr>
              <w:jc w:val="center"/>
            </w:pPr>
            <w:r>
              <w:t xml:space="preserve">40.93, </w:t>
            </w:r>
          </w:p>
          <w:p w14:paraId="5BCC06F6" w14:textId="1CB46BF4" w:rsidR="00BB0931" w:rsidRDefault="00BB0931" w:rsidP="00F17F2F">
            <w:pPr>
              <w:jc w:val="center"/>
            </w:pPr>
            <w:r>
              <w:t>-90.73</w:t>
            </w:r>
          </w:p>
        </w:tc>
        <w:tc>
          <w:tcPr>
            <w:tcW w:w="1736" w:type="dxa"/>
            <w:vAlign w:val="center"/>
            <w:tcPrChange w:id="148" w:author="Mitch Baum" w:date="2021-07-15T11:48:00Z">
              <w:tcPr>
                <w:tcW w:w="1736" w:type="dxa"/>
                <w:vAlign w:val="center"/>
              </w:tcPr>
            </w:tcPrChange>
          </w:tcPr>
          <w:p w14:paraId="3D33F1DF" w14:textId="4AB84D31" w:rsidR="00BB0931" w:rsidRDefault="00BB0931" w:rsidP="00F17F2F">
            <w:pPr>
              <w:jc w:val="center"/>
            </w:pPr>
            <w:r>
              <w:t>Monmouth, IL</w:t>
            </w:r>
          </w:p>
        </w:tc>
        <w:tc>
          <w:tcPr>
            <w:tcW w:w="1066" w:type="dxa"/>
            <w:vAlign w:val="center"/>
            <w:tcPrChange w:id="149" w:author="Mitch Baum" w:date="2021-07-15T11:48:00Z">
              <w:tcPr>
                <w:tcW w:w="1066" w:type="dxa"/>
                <w:vAlign w:val="center"/>
              </w:tcPr>
            </w:tcPrChange>
          </w:tcPr>
          <w:p w14:paraId="0CD2BE13" w14:textId="5DDCE736" w:rsidR="00BB0931" w:rsidRDefault="00BB0931" w:rsidP="00F17F2F">
            <w:pPr>
              <w:jc w:val="center"/>
            </w:pPr>
            <w:r>
              <w:t>10</w:t>
            </w:r>
          </w:p>
        </w:tc>
        <w:tc>
          <w:tcPr>
            <w:tcW w:w="2207" w:type="dxa"/>
            <w:vAlign w:val="center"/>
            <w:tcPrChange w:id="150" w:author="Mitch Baum" w:date="2021-07-15T11:48:00Z">
              <w:tcPr>
                <w:tcW w:w="2207" w:type="dxa"/>
                <w:vAlign w:val="center"/>
              </w:tcPr>
            </w:tcPrChange>
          </w:tcPr>
          <w:p w14:paraId="3E56F6F5" w14:textId="206FC7C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51" w:author="Mitch Baum" w:date="2021-07-15T11:48:00Z">
              <w:tcPr>
                <w:tcW w:w="1613" w:type="dxa"/>
                <w:vAlign w:val="center"/>
              </w:tcPr>
            </w:tcPrChange>
          </w:tcPr>
          <w:p w14:paraId="20D761D4" w14:textId="71401CDB" w:rsidR="00BB0931" w:rsidRDefault="00BB0931" w:rsidP="00F17F2F">
            <w:pPr>
              <w:jc w:val="center"/>
            </w:pPr>
            <w:ins w:id="152" w:author="Mitch Baum" w:date="2021-07-15T11:29:00Z">
              <w:r w:rsidRPr="002B06C6">
                <w:t>Conventional</w:t>
              </w:r>
            </w:ins>
          </w:p>
        </w:tc>
        <w:tc>
          <w:tcPr>
            <w:tcW w:w="1041" w:type="dxa"/>
            <w:tcPrChange w:id="153" w:author="Mitch Baum" w:date="2021-07-15T11:48:00Z">
              <w:tcPr>
                <w:tcW w:w="1041" w:type="dxa"/>
              </w:tcPr>
            </w:tcPrChange>
          </w:tcPr>
          <w:p w14:paraId="1B2A584B" w14:textId="295DC5BC" w:rsidR="00BB0931" w:rsidRDefault="00BB0931" w:rsidP="00F17F2F">
            <w:pPr>
              <w:jc w:val="center"/>
              <w:rPr>
                <w:ins w:id="154" w:author="Mitch Baum" w:date="2021-07-15T11:25:00Z"/>
              </w:rPr>
            </w:pPr>
            <w:ins w:id="155" w:author="Mitch Baum" w:date="2021-07-15T11:37:00Z">
              <w:r>
                <w:t>113</w:t>
              </w:r>
            </w:ins>
          </w:p>
        </w:tc>
      </w:tr>
      <w:tr w:rsidR="00BB0931" w14:paraId="07C67DC3" w14:textId="7DA5B529" w:rsidTr="00BB0931">
        <w:trPr>
          <w:cantSplit/>
          <w:trHeight w:val="541"/>
          <w:jc w:val="center"/>
          <w:trPrChange w:id="156" w:author="Mitch Baum" w:date="2021-07-15T11:48:00Z">
            <w:trPr>
              <w:cantSplit/>
              <w:trHeight w:val="541"/>
              <w:jc w:val="center"/>
            </w:trPr>
          </w:trPrChange>
        </w:trPr>
        <w:tc>
          <w:tcPr>
            <w:tcW w:w="880" w:type="dxa"/>
            <w:vAlign w:val="center"/>
            <w:tcPrChange w:id="157" w:author="Mitch Baum" w:date="2021-07-15T11:48:00Z">
              <w:tcPr>
                <w:tcW w:w="880" w:type="dxa"/>
                <w:vAlign w:val="center"/>
              </w:tcPr>
            </w:tcPrChange>
          </w:tcPr>
          <w:p w14:paraId="27520FE8" w14:textId="47FFD69A" w:rsidR="00BB0931" w:rsidRDefault="00BB0931" w:rsidP="00F17F2F">
            <w:pPr>
              <w:jc w:val="center"/>
            </w:pPr>
            <w:r>
              <w:t>IL-3</w:t>
            </w:r>
          </w:p>
        </w:tc>
        <w:tc>
          <w:tcPr>
            <w:tcW w:w="1262" w:type="dxa"/>
            <w:vAlign w:val="center"/>
            <w:tcPrChange w:id="158" w:author="Mitch Baum" w:date="2021-07-15T11:48:00Z">
              <w:tcPr>
                <w:tcW w:w="1262" w:type="dxa"/>
                <w:vAlign w:val="center"/>
              </w:tcPr>
            </w:tcPrChange>
          </w:tcPr>
          <w:p w14:paraId="3F0CDCB6" w14:textId="77777777" w:rsidR="00BB0931" w:rsidRDefault="00BB0931" w:rsidP="00F17F2F">
            <w:pPr>
              <w:jc w:val="center"/>
            </w:pPr>
            <w:r>
              <w:t xml:space="preserve">39.80, </w:t>
            </w:r>
          </w:p>
          <w:p w14:paraId="1238EF55" w14:textId="5D5FCB73" w:rsidR="00BB0931" w:rsidRDefault="00BB0931" w:rsidP="00F17F2F">
            <w:pPr>
              <w:jc w:val="center"/>
            </w:pPr>
            <w:r>
              <w:t>-90.82</w:t>
            </w:r>
          </w:p>
        </w:tc>
        <w:tc>
          <w:tcPr>
            <w:tcW w:w="1736" w:type="dxa"/>
            <w:vAlign w:val="center"/>
            <w:tcPrChange w:id="159" w:author="Mitch Baum" w:date="2021-07-15T11:48:00Z">
              <w:tcPr>
                <w:tcW w:w="1736" w:type="dxa"/>
                <w:vAlign w:val="center"/>
              </w:tcPr>
            </w:tcPrChange>
          </w:tcPr>
          <w:p w14:paraId="2D423E43" w14:textId="7812CA4D" w:rsidR="00BB0931" w:rsidRDefault="00BB0931" w:rsidP="00F17F2F">
            <w:pPr>
              <w:jc w:val="center"/>
            </w:pPr>
            <w:r>
              <w:t>Orr Center, IL</w:t>
            </w:r>
          </w:p>
        </w:tc>
        <w:tc>
          <w:tcPr>
            <w:tcW w:w="1066" w:type="dxa"/>
            <w:vAlign w:val="center"/>
            <w:tcPrChange w:id="160" w:author="Mitch Baum" w:date="2021-07-15T11:48:00Z">
              <w:tcPr>
                <w:tcW w:w="1066" w:type="dxa"/>
                <w:vAlign w:val="center"/>
              </w:tcPr>
            </w:tcPrChange>
          </w:tcPr>
          <w:p w14:paraId="615B5486" w14:textId="300EDF95" w:rsidR="00BB0931" w:rsidRDefault="00BB0931" w:rsidP="00F17F2F">
            <w:pPr>
              <w:jc w:val="center"/>
            </w:pPr>
            <w:r>
              <w:t>10</w:t>
            </w:r>
          </w:p>
        </w:tc>
        <w:tc>
          <w:tcPr>
            <w:tcW w:w="2207" w:type="dxa"/>
            <w:vAlign w:val="center"/>
            <w:tcPrChange w:id="161" w:author="Mitch Baum" w:date="2021-07-15T11:48:00Z">
              <w:tcPr>
                <w:tcW w:w="2207" w:type="dxa"/>
                <w:vAlign w:val="center"/>
              </w:tcPr>
            </w:tcPrChange>
          </w:tcPr>
          <w:p w14:paraId="0825DE20" w14:textId="7B4F1FA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62" w:author="Mitch Baum" w:date="2021-07-15T11:48:00Z">
              <w:tcPr>
                <w:tcW w:w="1613" w:type="dxa"/>
                <w:vAlign w:val="center"/>
              </w:tcPr>
            </w:tcPrChange>
          </w:tcPr>
          <w:p w14:paraId="3EC9B4B4" w14:textId="68339D7C" w:rsidR="00BB0931" w:rsidRDefault="00BB0931" w:rsidP="00F17F2F">
            <w:pPr>
              <w:jc w:val="center"/>
            </w:pPr>
            <w:ins w:id="163" w:author="Mitch Baum" w:date="2021-07-15T11:29:00Z">
              <w:r w:rsidRPr="002B06C6">
                <w:t>Conventional</w:t>
              </w:r>
            </w:ins>
          </w:p>
        </w:tc>
        <w:tc>
          <w:tcPr>
            <w:tcW w:w="1041" w:type="dxa"/>
            <w:tcPrChange w:id="164" w:author="Mitch Baum" w:date="2021-07-15T11:48:00Z">
              <w:tcPr>
                <w:tcW w:w="1041" w:type="dxa"/>
              </w:tcPr>
            </w:tcPrChange>
          </w:tcPr>
          <w:p w14:paraId="430A6C57" w14:textId="135D437F" w:rsidR="00BB0931" w:rsidRDefault="00BB0931" w:rsidP="00F17F2F">
            <w:pPr>
              <w:jc w:val="center"/>
              <w:rPr>
                <w:ins w:id="165" w:author="Mitch Baum" w:date="2021-07-15T11:25:00Z"/>
              </w:rPr>
            </w:pPr>
            <w:ins w:id="166" w:author="Mitch Baum" w:date="2021-07-15T11:38:00Z">
              <w:r>
                <w:t>113</w:t>
              </w:r>
            </w:ins>
          </w:p>
        </w:tc>
      </w:tr>
      <w:tr w:rsidR="00BB0931" w14:paraId="537EDA19" w14:textId="4F39B61B" w:rsidTr="00BB0931">
        <w:trPr>
          <w:cantSplit/>
          <w:trHeight w:val="541"/>
          <w:jc w:val="center"/>
          <w:trPrChange w:id="167" w:author="Mitch Baum" w:date="2021-07-15T11:48:00Z">
            <w:trPr>
              <w:cantSplit/>
              <w:trHeight w:val="541"/>
              <w:jc w:val="center"/>
            </w:trPr>
          </w:trPrChange>
        </w:trPr>
        <w:tc>
          <w:tcPr>
            <w:tcW w:w="880" w:type="dxa"/>
            <w:vAlign w:val="center"/>
            <w:tcPrChange w:id="168" w:author="Mitch Baum" w:date="2021-07-15T11:48:00Z">
              <w:tcPr>
                <w:tcW w:w="880" w:type="dxa"/>
                <w:vAlign w:val="center"/>
              </w:tcPr>
            </w:tcPrChange>
          </w:tcPr>
          <w:p w14:paraId="64D35696" w14:textId="61317972" w:rsidR="00BB0931" w:rsidRDefault="00BB0931" w:rsidP="00F17F2F">
            <w:pPr>
              <w:jc w:val="center"/>
            </w:pPr>
            <w:r>
              <w:t>IL-4</w:t>
            </w:r>
          </w:p>
        </w:tc>
        <w:tc>
          <w:tcPr>
            <w:tcW w:w="1262" w:type="dxa"/>
            <w:vAlign w:val="center"/>
            <w:tcPrChange w:id="169" w:author="Mitch Baum" w:date="2021-07-15T11:48:00Z">
              <w:tcPr>
                <w:tcW w:w="1262" w:type="dxa"/>
                <w:vAlign w:val="center"/>
              </w:tcPr>
            </w:tcPrChange>
          </w:tcPr>
          <w:p w14:paraId="21F4A8A9" w14:textId="77777777" w:rsidR="00BB0931" w:rsidRDefault="00BB0931" w:rsidP="00F17F2F">
            <w:pPr>
              <w:jc w:val="center"/>
            </w:pPr>
            <w:r>
              <w:t xml:space="preserve">40.08, </w:t>
            </w:r>
          </w:p>
          <w:p w14:paraId="1AADB3E7" w14:textId="0D76CF20" w:rsidR="00BB0931" w:rsidRDefault="00BB0931" w:rsidP="00F17F2F">
            <w:pPr>
              <w:jc w:val="center"/>
            </w:pPr>
            <w:r>
              <w:t>-88.22</w:t>
            </w:r>
          </w:p>
        </w:tc>
        <w:tc>
          <w:tcPr>
            <w:tcW w:w="1736" w:type="dxa"/>
            <w:vAlign w:val="center"/>
            <w:tcPrChange w:id="170" w:author="Mitch Baum" w:date="2021-07-15T11:48:00Z">
              <w:tcPr>
                <w:tcW w:w="1736" w:type="dxa"/>
                <w:vAlign w:val="center"/>
              </w:tcPr>
            </w:tcPrChange>
          </w:tcPr>
          <w:p w14:paraId="14DB5E9E" w14:textId="6F087309" w:rsidR="00BB0931" w:rsidRDefault="00BB0931" w:rsidP="00F17F2F">
            <w:pPr>
              <w:jc w:val="center"/>
            </w:pPr>
            <w:r>
              <w:t>Urbana, IL</w:t>
            </w:r>
          </w:p>
        </w:tc>
        <w:tc>
          <w:tcPr>
            <w:tcW w:w="1066" w:type="dxa"/>
            <w:vAlign w:val="center"/>
            <w:tcPrChange w:id="171" w:author="Mitch Baum" w:date="2021-07-15T11:48:00Z">
              <w:tcPr>
                <w:tcW w:w="1066" w:type="dxa"/>
                <w:vAlign w:val="center"/>
              </w:tcPr>
            </w:tcPrChange>
          </w:tcPr>
          <w:p w14:paraId="3EC981A1" w14:textId="4428CC19" w:rsidR="00BB0931" w:rsidRDefault="00BB0931" w:rsidP="00F17F2F">
            <w:pPr>
              <w:jc w:val="center"/>
            </w:pPr>
            <w:r>
              <w:t>10</w:t>
            </w:r>
          </w:p>
        </w:tc>
        <w:tc>
          <w:tcPr>
            <w:tcW w:w="2207" w:type="dxa"/>
            <w:vAlign w:val="center"/>
            <w:tcPrChange w:id="172" w:author="Mitch Baum" w:date="2021-07-15T11:48:00Z">
              <w:tcPr>
                <w:tcW w:w="2207" w:type="dxa"/>
                <w:vAlign w:val="center"/>
              </w:tcPr>
            </w:tcPrChange>
          </w:tcPr>
          <w:p w14:paraId="07CA1265" w14:textId="257D98F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73" w:author="Mitch Baum" w:date="2021-07-15T11:48:00Z">
              <w:tcPr>
                <w:tcW w:w="1613" w:type="dxa"/>
                <w:vAlign w:val="center"/>
              </w:tcPr>
            </w:tcPrChange>
          </w:tcPr>
          <w:p w14:paraId="654CADA8" w14:textId="33F7709B" w:rsidR="00BB0931" w:rsidRDefault="00BB0931" w:rsidP="00F17F2F">
            <w:pPr>
              <w:jc w:val="center"/>
            </w:pPr>
            <w:ins w:id="174" w:author="Mitch Baum" w:date="2021-07-15T11:29:00Z">
              <w:r w:rsidRPr="002B06C6">
                <w:t>Conventional</w:t>
              </w:r>
            </w:ins>
          </w:p>
        </w:tc>
        <w:tc>
          <w:tcPr>
            <w:tcW w:w="1041" w:type="dxa"/>
            <w:tcPrChange w:id="175" w:author="Mitch Baum" w:date="2021-07-15T11:48:00Z">
              <w:tcPr>
                <w:tcW w:w="1041" w:type="dxa"/>
              </w:tcPr>
            </w:tcPrChange>
          </w:tcPr>
          <w:p w14:paraId="33FFABA4" w14:textId="454FACA9" w:rsidR="00BB0931" w:rsidRDefault="00BB0931" w:rsidP="00F17F2F">
            <w:pPr>
              <w:jc w:val="center"/>
              <w:rPr>
                <w:ins w:id="176" w:author="Mitch Baum" w:date="2021-07-15T11:25:00Z"/>
              </w:rPr>
            </w:pPr>
            <w:ins w:id="177" w:author="Mitch Baum" w:date="2021-07-15T11:38:00Z">
              <w:r>
                <w:t>112</w:t>
              </w:r>
            </w:ins>
          </w:p>
        </w:tc>
      </w:tr>
      <w:tr w:rsidR="00BB0931" w14:paraId="75CAA94E" w14:textId="0EDD477C" w:rsidTr="00BB0931">
        <w:trPr>
          <w:cantSplit/>
          <w:trHeight w:val="554"/>
          <w:jc w:val="center"/>
          <w:trPrChange w:id="178" w:author="Mitch Baum" w:date="2021-07-15T11:48:00Z">
            <w:trPr>
              <w:cantSplit/>
              <w:trHeight w:val="554"/>
              <w:jc w:val="center"/>
            </w:trPr>
          </w:trPrChange>
        </w:trPr>
        <w:tc>
          <w:tcPr>
            <w:tcW w:w="880" w:type="dxa"/>
            <w:vAlign w:val="center"/>
            <w:tcPrChange w:id="179" w:author="Mitch Baum" w:date="2021-07-15T11:48:00Z">
              <w:tcPr>
                <w:tcW w:w="880" w:type="dxa"/>
                <w:vAlign w:val="center"/>
              </w:tcPr>
            </w:tcPrChange>
          </w:tcPr>
          <w:p w14:paraId="4481DE67" w14:textId="068E8168" w:rsidR="00BB0931" w:rsidRDefault="00BB0931" w:rsidP="00F17F2F">
            <w:pPr>
              <w:jc w:val="center"/>
            </w:pPr>
            <w:r>
              <w:t>IL-5</w:t>
            </w:r>
          </w:p>
        </w:tc>
        <w:tc>
          <w:tcPr>
            <w:tcW w:w="1262" w:type="dxa"/>
            <w:vAlign w:val="center"/>
            <w:tcPrChange w:id="180" w:author="Mitch Baum" w:date="2021-07-15T11:48:00Z">
              <w:tcPr>
                <w:tcW w:w="1262" w:type="dxa"/>
                <w:vAlign w:val="center"/>
              </w:tcPr>
            </w:tcPrChange>
          </w:tcPr>
          <w:p w14:paraId="432F7711" w14:textId="77777777" w:rsidR="00BB0931" w:rsidRDefault="00BB0931" w:rsidP="00F17F2F">
            <w:pPr>
              <w:jc w:val="center"/>
            </w:pPr>
            <w:r>
              <w:t xml:space="preserve">38.95, </w:t>
            </w:r>
          </w:p>
          <w:p w14:paraId="453DEFC8" w14:textId="41F7316A" w:rsidR="00BB0931" w:rsidRDefault="00BB0931" w:rsidP="00F17F2F">
            <w:pPr>
              <w:jc w:val="center"/>
            </w:pPr>
            <w:r>
              <w:t>-88.96</w:t>
            </w:r>
          </w:p>
        </w:tc>
        <w:tc>
          <w:tcPr>
            <w:tcW w:w="1736" w:type="dxa"/>
            <w:vAlign w:val="center"/>
            <w:tcPrChange w:id="181" w:author="Mitch Baum" w:date="2021-07-15T11:48:00Z">
              <w:tcPr>
                <w:tcW w:w="1736" w:type="dxa"/>
                <w:vAlign w:val="center"/>
              </w:tcPr>
            </w:tcPrChange>
          </w:tcPr>
          <w:p w14:paraId="7424A7BE" w14:textId="36C7CEB4" w:rsidR="00BB0931" w:rsidRDefault="00BB0931" w:rsidP="00F17F2F">
            <w:pPr>
              <w:jc w:val="center"/>
            </w:pPr>
            <w:r>
              <w:t>Brownstown, IL</w:t>
            </w:r>
          </w:p>
        </w:tc>
        <w:tc>
          <w:tcPr>
            <w:tcW w:w="1066" w:type="dxa"/>
            <w:vAlign w:val="center"/>
            <w:tcPrChange w:id="182" w:author="Mitch Baum" w:date="2021-07-15T11:48:00Z">
              <w:tcPr>
                <w:tcW w:w="1066" w:type="dxa"/>
                <w:vAlign w:val="center"/>
              </w:tcPr>
            </w:tcPrChange>
          </w:tcPr>
          <w:p w14:paraId="3D4406EE" w14:textId="1608378E" w:rsidR="00BB0931" w:rsidRDefault="00BB0931" w:rsidP="00F17F2F">
            <w:pPr>
              <w:jc w:val="center"/>
            </w:pPr>
            <w:r>
              <w:t>8</w:t>
            </w:r>
          </w:p>
        </w:tc>
        <w:tc>
          <w:tcPr>
            <w:tcW w:w="2207" w:type="dxa"/>
            <w:vAlign w:val="center"/>
            <w:tcPrChange w:id="183" w:author="Mitch Baum" w:date="2021-07-15T11:48:00Z">
              <w:tcPr>
                <w:tcW w:w="2207" w:type="dxa"/>
                <w:vAlign w:val="center"/>
              </w:tcPr>
            </w:tcPrChange>
          </w:tcPr>
          <w:p w14:paraId="508FE72C" w14:textId="5E62132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84" w:author="Mitch Baum" w:date="2021-07-15T11:48:00Z">
              <w:tcPr>
                <w:tcW w:w="1613" w:type="dxa"/>
                <w:vAlign w:val="center"/>
              </w:tcPr>
            </w:tcPrChange>
          </w:tcPr>
          <w:p w14:paraId="5824F946" w14:textId="59934037" w:rsidR="00BB0931" w:rsidRDefault="00BB0931" w:rsidP="00F17F2F">
            <w:pPr>
              <w:jc w:val="center"/>
            </w:pPr>
            <w:ins w:id="185" w:author="Mitch Baum" w:date="2021-07-15T11:37:00Z">
              <w:r>
                <w:t>No-till</w:t>
              </w:r>
            </w:ins>
          </w:p>
        </w:tc>
        <w:tc>
          <w:tcPr>
            <w:tcW w:w="1041" w:type="dxa"/>
            <w:tcPrChange w:id="186" w:author="Mitch Baum" w:date="2021-07-15T11:48:00Z">
              <w:tcPr>
                <w:tcW w:w="1041" w:type="dxa"/>
              </w:tcPr>
            </w:tcPrChange>
          </w:tcPr>
          <w:p w14:paraId="2BB83D66" w14:textId="2BEA3AAE" w:rsidR="00BB0931" w:rsidRDefault="00BB0931" w:rsidP="00F17F2F">
            <w:pPr>
              <w:jc w:val="center"/>
              <w:rPr>
                <w:ins w:id="187" w:author="Mitch Baum" w:date="2021-07-15T11:25:00Z"/>
              </w:rPr>
            </w:pPr>
            <w:ins w:id="188" w:author="Mitch Baum" w:date="2021-07-15T11:38:00Z">
              <w:r>
                <w:t>114</w:t>
              </w:r>
            </w:ins>
          </w:p>
        </w:tc>
      </w:tr>
      <w:tr w:rsidR="00BB0931" w14:paraId="07393FD1" w14:textId="1D4D023B" w:rsidTr="00BB0931">
        <w:trPr>
          <w:cantSplit/>
          <w:trHeight w:val="541"/>
          <w:jc w:val="center"/>
          <w:trPrChange w:id="189" w:author="Mitch Baum" w:date="2021-07-15T11:48:00Z">
            <w:trPr>
              <w:cantSplit/>
              <w:trHeight w:val="541"/>
              <w:jc w:val="center"/>
            </w:trPr>
          </w:trPrChange>
        </w:trPr>
        <w:tc>
          <w:tcPr>
            <w:tcW w:w="880" w:type="dxa"/>
            <w:vAlign w:val="center"/>
            <w:tcPrChange w:id="190" w:author="Mitch Baum" w:date="2021-07-15T11:48:00Z">
              <w:tcPr>
                <w:tcW w:w="880" w:type="dxa"/>
                <w:vAlign w:val="center"/>
              </w:tcPr>
            </w:tcPrChange>
          </w:tcPr>
          <w:p w14:paraId="7ACE1529" w14:textId="406D8DFF" w:rsidR="00BB0931" w:rsidRDefault="00BB0931" w:rsidP="00F17F2F">
            <w:pPr>
              <w:jc w:val="center"/>
            </w:pPr>
            <w:r>
              <w:t>IL-6</w:t>
            </w:r>
          </w:p>
        </w:tc>
        <w:tc>
          <w:tcPr>
            <w:tcW w:w="1262" w:type="dxa"/>
            <w:vAlign w:val="center"/>
            <w:tcPrChange w:id="191" w:author="Mitch Baum" w:date="2021-07-15T11:48:00Z">
              <w:tcPr>
                <w:tcW w:w="1262" w:type="dxa"/>
                <w:vAlign w:val="center"/>
              </w:tcPr>
            </w:tcPrChange>
          </w:tcPr>
          <w:p w14:paraId="49D82B6E" w14:textId="77777777" w:rsidR="00BB0931" w:rsidRDefault="00BB0931" w:rsidP="00F17F2F">
            <w:pPr>
              <w:jc w:val="center"/>
            </w:pPr>
            <w:r>
              <w:t xml:space="preserve">37.46, </w:t>
            </w:r>
          </w:p>
          <w:p w14:paraId="4F0EC19A" w14:textId="0EF78C90" w:rsidR="00BB0931" w:rsidRDefault="00BB0931" w:rsidP="00F17F2F">
            <w:pPr>
              <w:jc w:val="center"/>
            </w:pPr>
            <w:r>
              <w:t>-88.72</w:t>
            </w:r>
          </w:p>
        </w:tc>
        <w:tc>
          <w:tcPr>
            <w:tcW w:w="1736" w:type="dxa"/>
            <w:vAlign w:val="center"/>
            <w:tcPrChange w:id="192" w:author="Mitch Baum" w:date="2021-07-15T11:48:00Z">
              <w:tcPr>
                <w:tcW w:w="1736" w:type="dxa"/>
                <w:vAlign w:val="center"/>
              </w:tcPr>
            </w:tcPrChange>
          </w:tcPr>
          <w:p w14:paraId="04260698" w14:textId="46E79AEF" w:rsidR="00BB0931" w:rsidRDefault="00BB0931" w:rsidP="00F17F2F">
            <w:pPr>
              <w:jc w:val="center"/>
            </w:pPr>
            <w:r>
              <w:t>Dixon Springs, IL upland area</w:t>
            </w:r>
          </w:p>
        </w:tc>
        <w:tc>
          <w:tcPr>
            <w:tcW w:w="1066" w:type="dxa"/>
            <w:vAlign w:val="center"/>
            <w:tcPrChange w:id="193" w:author="Mitch Baum" w:date="2021-07-15T11:48:00Z">
              <w:tcPr>
                <w:tcW w:w="1066" w:type="dxa"/>
                <w:vAlign w:val="center"/>
              </w:tcPr>
            </w:tcPrChange>
          </w:tcPr>
          <w:p w14:paraId="41D799EF" w14:textId="68F986FF" w:rsidR="00BB0931" w:rsidRDefault="00BB0931" w:rsidP="00F17F2F">
            <w:pPr>
              <w:jc w:val="center"/>
            </w:pPr>
            <w:r>
              <w:t>10</w:t>
            </w:r>
          </w:p>
        </w:tc>
        <w:tc>
          <w:tcPr>
            <w:tcW w:w="2207" w:type="dxa"/>
            <w:vAlign w:val="center"/>
            <w:tcPrChange w:id="194" w:author="Mitch Baum" w:date="2021-07-15T11:48:00Z">
              <w:tcPr>
                <w:tcW w:w="2207" w:type="dxa"/>
                <w:vAlign w:val="center"/>
              </w:tcPr>
            </w:tcPrChange>
          </w:tcPr>
          <w:p w14:paraId="2CC04E5C" w14:textId="738657D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95" w:author="Mitch Baum" w:date="2021-07-15T11:48:00Z">
              <w:tcPr>
                <w:tcW w:w="1613" w:type="dxa"/>
                <w:vAlign w:val="center"/>
              </w:tcPr>
            </w:tcPrChange>
          </w:tcPr>
          <w:p w14:paraId="31D3DF2E" w14:textId="5D1D1078" w:rsidR="00BB0931" w:rsidRDefault="00BB0931" w:rsidP="00F17F2F">
            <w:pPr>
              <w:jc w:val="center"/>
            </w:pPr>
            <w:ins w:id="196" w:author="Mitch Baum" w:date="2021-07-15T11:37:00Z">
              <w:r>
                <w:t>No-till</w:t>
              </w:r>
            </w:ins>
          </w:p>
        </w:tc>
        <w:tc>
          <w:tcPr>
            <w:tcW w:w="1041" w:type="dxa"/>
            <w:tcPrChange w:id="197" w:author="Mitch Baum" w:date="2021-07-15T11:48:00Z">
              <w:tcPr>
                <w:tcW w:w="1041" w:type="dxa"/>
              </w:tcPr>
            </w:tcPrChange>
          </w:tcPr>
          <w:p w14:paraId="7A4482F8" w14:textId="604F47AF" w:rsidR="00BB0931" w:rsidRDefault="00BB0931" w:rsidP="00F17F2F">
            <w:pPr>
              <w:jc w:val="center"/>
              <w:rPr>
                <w:ins w:id="198" w:author="Mitch Baum" w:date="2021-07-15T11:25:00Z"/>
              </w:rPr>
            </w:pPr>
            <w:ins w:id="199" w:author="Mitch Baum" w:date="2021-07-15T11:38:00Z">
              <w:r>
                <w:t>113</w:t>
              </w:r>
            </w:ins>
          </w:p>
        </w:tc>
      </w:tr>
      <w:tr w:rsidR="00BB0931" w14:paraId="187B02F2" w14:textId="02BF3EA9" w:rsidTr="00BB0931">
        <w:trPr>
          <w:cantSplit/>
          <w:trHeight w:val="818"/>
          <w:jc w:val="center"/>
          <w:trPrChange w:id="200" w:author="Mitch Baum" w:date="2021-07-15T11:48:00Z">
            <w:trPr>
              <w:cantSplit/>
              <w:trHeight w:val="818"/>
              <w:jc w:val="center"/>
            </w:trPr>
          </w:trPrChange>
        </w:trPr>
        <w:tc>
          <w:tcPr>
            <w:tcW w:w="880" w:type="dxa"/>
            <w:vAlign w:val="center"/>
            <w:tcPrChange w:id="201" w:author="Mitch Baum" w:date="2021-07-15T11:48:00Z">
              <w:tcPr>
                <w:tcW w:w="880" w:type="dxa"/>
                <w:vAlign w:val="center"/>
              </w:tcPr>
            </w:tcPrChange>
          </w:tcPr>
          <w:p w14:paraId="3A51EE2C" w14:textId="38C17AAB" w:rsidR="00BB0931" w:rsidRDefault="00BB0931" w:rsidP="00F17F2F">
            <w:pPr>
              <w:jc w:val="center"/>
            </w:pPr>
            <w:r>
              <w:t>IL-7</w:t>
            </w:r>
          </w:p>
        </w:tc>
        <w:tc>
          <w:tcPr>
            <w:tcW w:w="1262" w:type="dxa"/>
            <w:vAlign w:val="center"/>
            <w:tcPrChange w:id="202" w:author="Mitch Baum" w:date="2021-07-15T11:48:00Z">
              <w:tcPr>
                <w:tcW w:w="1262" w:type="dxa"/>
                <w:vAlign w:val="center"/>
              </w:tcPr>
            </w:tcPrChange>
          </w:tcPr>
          <w:p w14:paraId="78B8F952" w14:textId="77777777" w:rsidR="00BB0931" w:rsidRDefault="00BB0931" w:rsidP="00F17F2F">
            <w:pPr>
              <w:jc w:val="center"/>
            </w:pPr>
            <w:r>
              <w:t xml:space="preserve">37.42, </w:t>
            </w:r>
          </w:p>
          <w:p w14:paraId="742ADF21" w14:textId="050700DE" w:rsidR="00BB0931" w:rsidRDefault="00BB0931" w:rsidP="00F17F2F">
            <w:pPr>
              <w:jc w:val="center"/>
            </w:pPr>
            <w:r>
              <w:t>-88.66</w:t>
            </w:r>
          </w:p>
        </w:tc>
        <w:tc>
          <w:tcPr>
            <w:tcW w:w="1736" w:type="dxa"/>
            <w:vAlign w:val="center"/>
            <w:tcPrChange w:id="203" w:author="Mitch Baum" w:date="2021-07-15T11:48:00Z">
              <w:tcPr>
                <w:tcW w:w="1736" w:type="dxa"/>
                <w:vAlign w:val="center"/>
              </w:tcPr>
            </w:tcPrChange>
          </w:tcPr>
          <w:p w14:paraId="2BBEEA54" w14:textId="555A3359" w:rsidR="00BB0931" w:rsidRDefault="00BB0931" w:rsidP="00F17F2F">
            <w:pPr>
              <w:jc w:val="center"/>
            </w:pPr>
            <w:r>
              <w:t>Dixon Springs, IL lowland area</w:t>
            </w:r>
          </w:p>
        </w:tc>
        <w:tc>
          <w:tcPr>
            <w:tcW w:w="1066" w:type="dxa"/>
            <w:vAlign w:val="center"/>
            <w:tcPrChange w:id="204" w:author="Mitch Baum" w:date="2021-07-15T11:48:00Z">
              <w:tcPr>
                <w:tcW w:w="1066" w:type="dxa"/>
                <w:vAlign w:val="center"/>
              </w:tcPr>
            </w:tcPrChange>
          </w:tcPr>
          <w:p w14:paraId="56305D60" w14:textId="3464A0A0" w:rsidR="00BB0931" w:rsidRDefault="00BB0931" w:rsidP="00F17F2F">
            <w:pPr>
              <w:jc w:val="center"/>
            </w:pPr>
            <w:r>
              <w:t>10</w:t>
            </w:r>
          </w:p>
        </w:tc>
        <w:tc>
          <w:tcPr>
            <w:tcW w:w="2207" w:type="dxa"/>
            <w:vAlign w:val="center"/>
            <w:tcPrChange w:id="205" w:author="Mitch Baum" w:date="2021-07-15T11:48:00Z">
              <w:tcPr>
                <w:tcW w:w="2207" w:type="dxa"/>
                <w:vAlign w:val="center"/>
              </w:tcPr>
            </w:tcPrChange>
          </w:tcPr>
          <w:p w14:paraId="3302B99F" w14:textId="03E50A0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06" w:author="Mitch Baum" w:date="2021-07-15T11:48:00Z">
              <w:tcPr>
                <w:tcW w:w="1613" w:type="dxa"/>
                <w:vAlign w:val="center"/>
              </w:tcPr>
            </w:tcPrChange>
          </w:tcPr>
          <w:p w14:paraId="47DE99AB" w14:textId="0CB82C1F" w:rsidR="00BB0931" w:rsidRDefault="00BB0931" w:rsidP="00F17F2F">
            <w:pPr>
              <w:jc w:val="center"/>
            </w:pPr>
            <w:ins w:id="207" w:author="Mitch Baum" w:date="2021-07-15T11:37:00Z">
              <w:r>
                <w:t>No-till</w:t>
              </w:r>
            </w:ins>
          </w:p>
        </w:tc>
        <w:tc>
          <w:tcPr>
            <w:tcW w:w="1041" w:type="dxa"/>
            <w:tcPrChange w:id="208" w:author="Mitch Baum" w:date="2021-07-15T11:48:00Z">
              <w:tcPr>
                <w:tcW w:w="1041" w:type="dxa"/>
              </w:tcPr>
            </w:tcPrChange>
          </w:tcPr>
          <w:p w14:paraId="7D606B3C" w14:textId="4E91461D" w:rsidR="00BB0931" w:rsidRDefault="00BB0931" w:rsidP="00F17F2F">
            <w:pPr>
              <w:jc w:val="center"/>
              <w:rPr>
                <w:ins w:id="209" w:author="Mitch Baum" w:date="2021-07-15T11:25:00Z"/>
              </w:rPr>
            </w:pPr>
            <w:ins w:id="210" w:author="Mitch Baum" w:date="2021-07-15T11:38:00Z">
              <w:r>
                <w:t>113</w:t>
              </w:r>
            </w:ins>
          </w:p>
        </w:tc>
      </w:tr>
      <w:tr w:rsidR="004A2036" w14:paraId="6B387B26" w14:textId="77777777" w:rsidTr="00601DC9">
        <w:trPr>
          <w:cantSplit/>
          <w:trHeight w:val="818"/>
          <w:jc w:val="center"/>
        </w:trPr>
        <w:tc>
          <w:tcPr>
            <w:tcW w:w="9805" w:type="dxa"/>
            <w:gridSpan w:val="7"/>
            <w:vAlign w:val="center"/>
          </w:tcPr>
          <w:p w14:paraId="19E116E8" w14:textId="17AC5B2B" w:rsidR="004A2036" w:rsidRDefault="004A2036" w:rsidP="00F17F2F">
            <w:pPr>
              <w:jc w:val="center"/>
            </w:pPr>
            <w:r>
              <w:rPr>
                <w:rFonts w:cstheme="minorHAnsi"/>
              </w:rPr>
              <w:t>†</w:t>
            </w:r>
            <w:r>
              <w:t xml:space="preserve">Conventional tillage consisted of chisel plowing in the fall following harvest and field cultivation in the </w:t>
            </w:r>
            <w:r w:rsidR="00C63DB3">
              <w:t xml:space="preserve">spring for all phases of all crop rotations. </w:t>
            </w: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C570729" w:rsidR="009C0197" w:rsidRDefault="009C0197" w:rsidP="007C75F1">
      <w:r>
        <w:t xml:space="preserve">All statistical analyses were done using R version 4.0.3 and using the </w:t>
      </w:r>
      <w:proofErr w:type="spellStart"/>
      <w:r w:rsidRPr="00A1141D">
        <w:rPr>
          <w:i/>
          <w:iCs/>
        </w:rPr>
        <w:t>tidyverse</w:t>
      </w:r>
      <w:proofErr w:type="spellEnd"/>
      <w:r>
        <w:t xml:space="preserve"> collection of packages (</w:t>
      </w:r>
      <w:r w:rsidRPr="009C0197">
        <w:rPr>
          <w:color w:val="FF0000"/>
        </w:rPr>
        <w:t>CITE</w:t>
      </w:r>
      <w:r>
        <w:t>). Mixed</w:t>
      </w:r>
      <w:r w:rsidR="0058016B">
        <w:t>-</w:t>
      </w:r>
      <w:r>
        <w:t>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proofErr w:type="spellStart"/>
      <w:r w:rsidR="006F2CCA" w:rsidRPr="006F2CCA">
        <w:rPr>
          <w:i/>
          <w:iCs/>
        </w:rPr>
        <w:t>emmeans</w:t>
      </w:r>
      <w:proofErr w:type="spellEnd"/>
      <w:r w:rsidR="006F2CCA">
        <w:t xml:space="preserve"> package (</w:t>
      </w:r>
      <w:r w:rsidR="006F2CCA" w:rsidRPr="00A1141D">
        <w:rPr>
          <w:color w:val="FF0000"/>
        </w:rPr>
        <w:t>CITE</w:t>
      </w:r>
      <w:r w:rsidR="006F2CCA">
        <w:t>), and</w:t>
      </w:r>
      <w:r>
        <w:t xml:space="preserve"> non-linear models were fit using the </w:t>
      </w:r>
      <w:proofErr w:type="spellStart"/>
      <w:r w:rsidRPr="000A6FE5">
        <w:rPr>
          <w:i/>
          <w:iCs/>
        </w:rPr>
        <w:t>nlraa</w:t>
      </w:r>
      <w:proofErr w:type="spellEnd"/>
      <w:r>
        <w:t xml:space="preserve"> package (</w:t>
      </w:r>
      <w:r w:rsidRPr="009C0197">
        <w:rPr>
          <w:color w:val="FF0000"/>
        </w:rPr>
        <w:t>CITE</w:t>
      </w:r>
      <w:r>
        <w:t xml:space="preserve">). </w:t>
      </w:r>
      <w:r w:rsidR="00714EF7">
        <w:t xml:space="preserve">Assumptions of normally distributed errors and equal variance were explored, and </w:t>
      </w:r>
      <w:proofErr w:type="spellStart"/>
      <w:r w:rsidR="00714EF7">
        <w:t>Akaike’s</w:t>
      </w:r>
      <w:proofErr w:type="spellEnd"/>
      <w:r w:rsidR="00714EF7">
        <w:t xml:space="preserve"> Information Criteria (AIC; </w:t>
      </w:r>
      <w:r w:rsidR="00A1141D" w:rsidRPr="00A1141D">
        <w:rPr>
          <w:color w:val="FF0000"/>
        </w:rPr>
        <w:t>CITE</w:t>
      </w:r>
      <w:r w:rsidR="00714EF7">
        <w:t xml:space="preserve">) were used to identify the best models when appropriate. </w:t>
      </w:r>
    </w:p>
    <w:p w14:paraId="32DF0D1D" w14:textId="406B98FD" w:rsidR="00B82DF9" w:rsidRDefault="00B82DF9" w:rsidP="00B82DF9">
      <w:pPr>
        <w:pStyle w:val="Heading3"/>
      </w:pPr>
      <w:r>
        <w:t>Quadratic plateau models</w:t>
      </w:r>
    </w:p>
    <w:p w14:paraId="47133FA5" w14:textId="48A8B5AF" w:rsidR="000262A1" w:rsidRDefault="00E55248" w:rsidP="000262A1">
      <w:r>
        <w:t>To estimate the</w:t>
      </w:r>
      <w:r w:rsidR="002727D8">
        <w:t xml:space="preserve"> maximum yields for each site-year’s cropping system</w:t>
      </w:r>
      <w:r>
        <w:t xml:space="preserve"> </w:t>
      </w:r>
      <w:r w:rsidR="00A1141D">
        <w:t xml:space="preserve">(rotated, continuous) </w:t>
      </w:r>
      <w:r>
        <w:t>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714EF7">
        <w:t>We chose to use a quadratic plateau because it is a commonly used model for yield-N response curves (</w:t>
      </w:r>
      <w:del w:id="211" w:author="Mitch Baum" w:date="2021-07-15T12:44:00Z">
        <w:r w:rsidR="00714EF7" w:rsidRPr="00714EF7" w:rsidDel="007366F1">
          <w:rPr>
            <w:color w:val="FF0000"/>
          </w:rPr>
          <w:delText>CITE</w:delText>
        </w:r>
      </w:del>
      <w:ins w:id="212" w:author="Mitch Baum" w:date="2021-07-15T12:44:00Z">
        <w:r w:rsidR="007366F1">
          <w:rPr>
            <w:color w:val="FF0000"/>
          </w:rPr>
          <w:t>Cerrato and Blackmer, 1990</w:t>
        </w:r>
      </w:ins>
      <w:r w:rsidR="00714EF7">
        <w:t>)</w:t>
      </w:r>
      <w:r w:rsidR="00C63DB3">
        <w:t xml:space="preserve"> and</w:t>
      </w:r>
      <w:r w:rsidR="00714EF7">
        <w:t xml:space="preserve"> it converged for the </w:t>
      </w:r>
      <w:del w:id="213" w:author="Mitch Baum" w:date="2021-07-15T14:31:00Z">
        <w:r w:rsidR="00714EF7" w:rsidDel="009D4BEF">
          <w:delText xml:space="preserve">most </w:delText>
        </w:r>
      </w:del>
      <w:ins w:id="214" w:author="Mitch Baum" w:date="2021-07-15T14:31:00Z">
        <w:r w:rsidR="009D4BEF">
          <w:t xml:space="preserve">majority of </w:t>
        </w:r>
      </w:ins>
      <w:r w:rsidR="00714EF7">
        <w:t xml:space="preserve">site-years of our data. </w:t>
      </w:r>
      <w:r w:rsidR="002727D8">
        <w:t xml:space="preserve">The agronomically-optimum-nitrogen-rate (AONR) is the N-rate at which </w:t>
      </w:r>
      <w:del w:id="215" w:author="Mitch Baum" w:date="2021-07-15T14:32:00Z">
        <w:r w:rsidR="002727D8" w:rsidDel="009D4BEF">
          <w:delText xml:space="preserve">maximum yields </w:delText>
        </w:r>
        <w:r w:rsidR="002727D8" w:rsidDel="009D4BEF">
          <w:lastRenderedPageBreak/>
          <w:delText>are achieved</w:delText>
        </w:r>
      </w:del>
      <w:ins w:id="216" w:author="Mitch Baum" w:date="2021-07-15T14:32:00Z">
        <w:r w:rsidR="009D4BEF">
          <w:t xml:space="preserve">grain yield </w:t>
        </w:r>
      </w:ins>
      <w:r w:rsidR="00C63DB3">
        <w:t xml:space="preserve">ceases </w:t>
      </w:r>
      <w:proofErr w:type="gramStart"/>
      <w:r w:rsidR="00C63DB3">
        <w:t>to statistically increase</w:t>
      </w:r>
      <w:proofErr w:type="gramEnd"/>
      <w:r w:rsidR="00C63DB3">
        <w:t xml:space="preserve"> with additional N application, </w:t>
      </w:r>
      <w:r w:rsidR="00A1141D">
        <w:t>and is estimated using parameters fit from the quadratic plateau model</w:t>
      </w:r>
      <w:r w:rsidR="002727D8">
        <w:t>. The difference between the two system’s yields at the rotated</w:t>
      </w:r>
      <w:r w:rsidR="00A1141D">
        <w:t>-</w:t>
      </w:r>
      <w:r w:rsidR="002727D8">
        <w:t xml:space="preserve">AONR is hereafter referred to as the full penalty. </w:t>
      </w:r>
      <w:r w:rsidR="002B3D73">
        <w:t xml:space="preserve">Using the quadratic plateau method, we separated the full penalty into </w:t>
      </w:r>
      <w:r w:rsidR="002727D8">
        <w:t>two components</w:t>
      </w:r>
      <w:r w:rsidR="00A1141D">
        <w:t>: the observed penalty, and the N-</w:t>
      </w:r>
      <w:proofErr w:type="spellStart"/>
      <w:r w:rsidR="00A1141D">
        <w:t>compensatable</w:t>
      </w:r>
      <w:proofErr w:type="spellEnd"/>
      <w:r w:rsidR="00A1141D">
        <w:t xml:space="preserve"> penalty</w:t>
      </w:r>
      <w:r w:rsidR="002727D8">
        <w:t xml:space="preserve">. </w:t>
      </w:r>
      <w:r w:rsidR="006F2CCA">
        <w:t xml:space="preserve">The observed penalty is the </w:t>
      </w:r>
      <w:r w:rsidR="00A1141D">
        <w:t>difference between the two system’s maximum yields</w:t>
      </w:r>
      <w:r w:rsidR="006F2CCA">
        <w:t xml:space="preserve">. </w:t>
      </w:r>
      <w:r w:rsidR="002727D8">
        <w:t>The N-</w:t>
      </w:r>
      <w:proofErr w:type="spellStart"/>
      <w:r w:rsidR="002727D8">
        <w:t>compensatable</w:t>
      </w:r>
      <w:proofErr w:type="spellEnd"/>
      <w:r w:rsidR="002727D8">
        <w:t xml:space="preserve"> penalty is the amount of yield that</w:t>
      </w:r>
      <w:r w:rsidR="00A1141D">
        <w:t xml:space="preserve"> </w:t>
      </w:r>
      <w:proofErr w:type="gramStart"/>
      <w:r w:rsidR="00A1141D">
        <w:t>was</w:t>
      </w:r>
      <w:r w:rsidR="002727D8">
        <w:t xml:space="preserve"> gained</w:t>
      </w:r>
      <w:proofErr w:type="gramEnd"/>
      <w:r w:rsidR="006F2CCA">
        <w:t xml:space="preserve"> in </w:t>
      </w:r>
      <w:r w:rsidR="00A1141D">
        <w:t>the maize monoculture b</w:t>
      </w:r>
      <w:r w:rsidR="002727D8">
        <w:t xml:space="preserve">y </w:t>
      </w:r>
      <w:r w:rsidR="006F2CCA">
        <w:t xml:space="preserve">applying </w:t>
      </w:r>
      <w:r w:rsidR="002727D8">
        <w:t xml:space="preserve">N fertilizer </w:t>
      </w:r>
      <w:r w:rsidR="00A1141D">
        <w:t xml:space="preserve">in excess of the </w:t>
      </w:r>
      <w:r w:rsidR="002727D8">
        <w:t>rotated</w:t>
      </w:r>
      <w:r w:rsidR="00A1141D">
        <w:t>-</w:t>
      </w:r>
      <w:r w:rsidR="002727D8">
        <w:t>AONR</w:t>
      </w:r>
      <w:r>
        <w:t>.</w:t>
      </w:r>
      <w:r w:rsidR="002727D8">
        <w:t xml:space="preserve"> </w:t>
      </w:r>
      <w:r w:rsidR="006F2CCA">
        <w:t>The N-</w:t>
      </w:r>
      <w:proofErr w:type="spellStart"/>
      <w:r w:rsidR="006F2CCA">
        <w:t>compensatable</w:t>
      </w:r>
      <w:proofErr w:type="spellEnd"/>
      <w:r w:rsidR="006F2CCA">
        <w:t xml:space="preserve"> penalty was estimated as the difference between the maize</w:t>
      </w:r>
      <w:r w:rsidR="00A1141D">
        <w:t xml:space="preserve"> monoculture</w:t>
      </w:r>
      <w:r w:rsidR="006F2CCA">
        <w:t xml:space="preserve"> yield at the rotated-AONR and the maximum maize</w:t>
      </w:r>
      <w:r w:rsidR="00A1141D">
        <w:t xml:space="preserve"> monoculture</w:t>
      </w:r>
      <w:r w:rsidR="006F2CCA">
        <w:t xml:space="preserve"> yield. </w:t>
      </w:r>
      <w:r w:rsidR="009C0197">
        <w:t>There is a large amount of uncertainty in AONR estimations</w:t>
      </w:r>
      <w:r w:rsidR="00C63DB3">
        <w:t xml:space="preserve"> from one site-year of data, </w:t>
      </w:r>
      <w:r w:rsidR="009C0197">
        <w:t>and we recognize the estimation of the N-</w:t>
      </w:r>
      <w:proofErr w:type="spellStart"/>
      <w:r w:rsidR="002727D8">
        <w:t>compensatable</w:t>
      </w:r>
      <w:proofErr w:type="spellEnd"/>
      <w:r w:rsidR="002727D8">
        <w:t xml:space="preserve"> </w:t>
      </w:r>
      <w:r w:rsidR="009C0197">
        <w:t xml:space="preserve">penalty </w:t>
      </w:r>
      <w:r w:rsidR="00A1141D">
        <w:t>propagates that uncertainty. W</w:t>
      </w:r>
      <w:r w:rsidR="009C0197">
        <w:t>e therefore do not interpret the N-</w:t>
      </w:r>
      <w:proofErr w:type="spellStart"/>
      <w:r w:rsidR="00A1141D">
        <w:t>compensatable</w:t>
      </w:r>
      <w:proofErr w:type="spellEnd"/>
      <w:r w:rsidR="00A1141D">
        <w:t xml:space="preserve"> </w:t>
      </w:r>
      <w:r w:rsidR="009C0197">
        <w:t xml:space="preserve">penalty as a robust estimation but rather </w:t>
      </w:r>
      <w:r w:rsidR="007A7E74">
        <w:t xml:space="preserve">use it </w:t>
      </w:r>
      <w:r w:rsidR="006F2CCA">
        <w:t xml:space="preserve">only </w:t>
      </w:r>
      <w:r w:rsidR="007A7E74">
        <w:t>as an indication of whether the N-</w:t>
      </w:r>
      <w:proofErr w:type="spellStart"/>
      <w:r w:rsidR="002727D8">
        <w:t>compensatable</w:t>
      </w:r>
      <w:proofErr w:type="spellEnd"/>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w:t>
      </w:r>
      <w:r w:rsidR="000262A1" w:rsidRPr="007A7E74">
        <w:rPr>
          <w:color w:val="FF0000"/>
        </w:rPr>
        <w:t>CITE</w:t>
      </w:r>
      <w:r w:rsidR="000262A1">
        <w:t xml:space="preserve">). </w:t>
      </w:r>
    </w:p>
    <w:p w14:paraId="3B0CC85E" w14:textId="53D04F21" w:rsidR="009862B7" w:rsidRDefault="002727D8" w:rsidP="007C75F1">
      <w:r>
        <w:t>If</w:t>
      </w:r>
      <w:r w:rsidR="009E3292">
        <w:t xml:space="preserve"> quadratic plateau models did not converge for</w:t>
      </w:r>
      <w:r w:rsidR="00C63DB3">
        <w:t xml:space="preserve"> one or more </w:t>
      </w:r>
      <w:r w:rsidR="009E3292">
        <w:t xml:space="preserve">of the cropping systems in </w:t>
      </w:r>
      <w:r w:rsidR="000262A1">
        <w:t>a given</w:t>
      </w:r>
      <w:r w:rsidR="009E3292">
        <w:t xml:space="preserve"> site-year, the site-year’s </w:t>
      </w:r>
      <w:r w:rsidR="00A1141D">
        <w:t xml:space="preserve">full </w:t>
      </w:r>
      <w:r w:rsidR="009E3292">
        <w:t>penalty</w:t>
      </w:r>
      <w:r w:rsidR="00A1141D">
        <w:t xml:space="preserve"> and its components</w:t>
      </w:r>
      <w:r w:rsidR="009E3292">
        <w:t xml:space="preserve"> w</w:t>
      </w:r>
      <w:r w:rsidR="00A1141D">
        <w:t>ere</w:t>
      </w:r>
      <w:r w:rsidR="009E3292">
        <w:t xml:space="preserve"> </w:t>
      </w:r>
      <w:r w:rsidR="00A1141D">
        <w:t>labelled as</w:t>
      </w:r>
      <w:r w:rsidR="009E3292">
        <w:t xml:space="preserve"> </w:t>
      </w:r>
      <w:proofErr w:type="gramStart"/>
      <w:r w:rsidR="009E3292">
        <w:t>in-estimable</w:t>
      </w:r>
      <w:proofErr w:type="gramEnd"/>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w:t>
      </w:r>
      <w:proofErr w:type="gramStart"/>
      <w:r w:rsidR="0043381C">
        <w:t>a</w:t>
      </w:r>
      <w:r w:rsidR="00C63DB3">
        <w:t>re hereafter referred</w:t>
      </w:r>
      <w:proofErr w:type="gramEnd"/>
      <w:r w:rsidR="00C63DB3">
        <w:t xml:space="preserve"> to as </w:t>
      </w:r>
      <w:r w:rsidR="0043381C">
        <w:t xml:space="preserve">maximum yields. </w:t>
      </w:r>
    </w:p>
    <w:p w14:paraId="1604E1AB" w14:textId="681363DA" w:rsidR="0043381C" w:rsidRDefault="000262A1" w:rsidP="0043381C">
      <w:pPr>
        <w:keepNext/>
      </w:pPr>
      <w:r>
        <w:rPr>
          <w:noProof/>
        </w:rPr>
        <w:drawing>
          <wp:inline distT="0" distB="0" distL="0" distR="0" wp14:anchorId="6248BF2A" wp14:editId="1057EE12">
            <wp:extent cx="5516880" cy="3930188"/>
            <wp:effectExtent l="0" t="0" r="762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1487" cy="3954842"/>
                    </a:xfrm>
                    <a:prstGeom prst="rect">
                      <a:avLst/>
                    </a:prstGeom>
                    <a:noFill/>
                    <a:ln>
                      <a:noFill/>
                    </a:ln>
                  </pic:spPr>
                </pic:pic>
              </a:graphicData>
            </a:graphic>
          </wp:inline>
        </w:drawing>
      </w:r>
    </w:p>
    <w:p w14:paraId="7751E026" w14:textId="13E24464" w:rsidR="009862B7" w:rsidRDefault="0043381C" w:rsidP="0043381C">
      <w:pPr>
        <w:pStyle w:val="Caption"/>
      </w:pPr>
      <w:commentRangeStart w:id="217"/>
      <w:commentRangeStart w:id="218"/>
      <w:r w:rsidRPr="003B5323">
        <w:rPr>
          <w:b/>
          <w:bCs/>
        </w:rPr>
        <w:t xml:space="preserve">Figure </w:t>
      </w:r>
      <w:commentRangeEnd w:id="217"/>
      <w:r w:rsidR="00CC5F91">
        <w:rPr>
          <w:rStyle w:val="CommentReference"/>
          <w:iCs w:val="0"/>
          <w:color w:val="auto"/>
        </w:rPr>
        <w:commentReference w:id="217"/>
      </w:r>
      <w:commentRangeEnd w:id="218"/>
      <w:r w:rsidR="007366F1">
        <w:rPr>
          <w:rStyle w:val="CommentReference"/>
          <w:iCs w:val="0"/>
          <w:color w:val="auto"/>
        </w:rPr>
        <w:commentReference w:id="218"/>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FD50E2">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w:t>
      </w:r>
      <w:r w:rsidR="0058016B">
        <w:t xml:space="preserve"> (yellow box)</w:t>
      </w:r>
      <w:r>
        <w:t xml:space="preserve"> and the remaining continuous maize penalty that is observed even at high N inputs</w:t>
      </w:r>
      <w:r w:rsidR="0058016B">
        <w:t xml:space="preserve"> (green box)</w:t>
      </w:r>
      <w:r>
        <w:t xml:space="preserve">. Data is from IA-4 2003, original data (circles) </w:t>
      </w:r>
      <w:r w:rsidR="00714EF7">
        <w:t xml:space="preserve">are </w:t>
      </w:r>
      <w:r>
        <w:t>connected by a dotted line to aid in viewing</w:t>
      </w:r>
      <w:r w:rsidR="0058016B">
        <w:t xml:space="preserve"> with quadratic plateau model </w:t>
      </w:r>
      <w:r>
        <w:t>predictions</w:t>
      </w:r>
      <w:r w:rsidR="00714EF7">
        <w:t xml:space="preserve"> (thick lines)</w:t>
      </w:r>
      <w:r>
        <w:t xml:space="preserve"> and </w:t>
      </w:r>
      <w:r w:rsidR="00714EF7">
        <w:t xml:space="preserve">estimated </w:t>
      </w:r>
      <w:r>
        <w:t>agronomically-optimum-nitrogen-rate (AONR) for each system (large diamonds)</w:t>
      </w:r>
      <w:r w:rsidR="0058016B">
        <w:t>.</w:t>
      </w:r>
    </w:p>
    <w:p w14:paraId="3EC95735" w14:textId="3F6F460B" w:rsidR="00B82DF9" w:rsidRDefault="00B82DF9" w:rsidP="00B82DF9">
      <w:pPr>
        <w:pStyle w:val="Heading3"/>
      </w:pPr>
      <w:r>
        <w:lastRenderedPageBreak/>
        <w:t>Mixed effect linear models</w:t>
      </w:r>
    </w:p>
    <w:p w14:paraId="011AC6C5" w14:textId="720B91D9" w:rsidR="006F2CCA" w:rsidRDefault="006F2CCA" w:rsidP="002727D8">
      <w:r>
        <w:t xml:space="preserve">The percentage of the full penalty that </w:t>
      </w:r>
      <w:proofErr w:type="gramStart"/>
      <w:r>
        <w:t xml:space="preserve">was compensated </w:t>
      </w:r>
      <w:r w:rsidR="0058016B">
        <w:t>for</w:t>
      </w:r>
      <w:proofErr w:type="gramEnd"/>
      <w:r w:rsidR="0058016B">
        <w:t xml:space="preserve"> </w:t>
      </w:r>
      <w:r>
        <w:t xml:space="preserve">through additional N fertilization </w:t>
      </w:r>
      <w:r w:rsidR="0058016B">
        <w:t xml:space="preserve">over the rotated-AONR </w:t>
      </w:r>
      <w:r>
        <w:t>was calculated for each site-year</w:t>
      </w:r>
      <w:r w:rsidR="00C63DB3">
        <w:t>. T</w:t>
      </w:r>
      <w:r>
        <w:t xml:space="preserve">he </w:t>
      </w:r>
      <w:r w:rsidR="00714EF7">
        <w:t xml:space="preserve">conditional </w:t>
      </w:r>
      <w:r>
        <w:t xml:space="preserve">value for each site </w:t>
      </w:r>
      <w:proofErr w:type="gramStart"/>
      <w:r>
        <w:t>was estimated</w:t>
      </w:r>
      <w:proofErr w:type="gramEnd"/>
      <w:r>
        <w:t xml:space="preserve"> using a mixed</w:t>
      </w:r>
      <w:r w:rsidR="0058016B">
        <w:t>-</w:t>
      </w:r>
      <w:r>
        <w:t>effects linear model with the percentage as the response variable</w:t>
      </w:r>
      <w:r w:rsidR="00714EF7">
        <w:t xml:space="preserve">, site and a year-factor as random intercepts.  </w:t>
      </w:r>
    </w:p>
    <w:p w14:paraId="3F9B9B6F" w14:textId="255B89E4" w:rsidR="002727D8" w:rsidRDefault="002727D8" w:rsidP="002727D8">
      <w:r>
        <w:t>Changes in maximum maize yields and the observed penalty over time were assessed using a mixed</w:t>
      </w:r>
      <w:r w:rsidR="0058016B">
        <w:t>-</w:t>
      </w:r>
      <w:r>
        <w:t xml:space="preserve">effect linear model. For the maximum yield analysis, maximum yields were the response variable with a fixed effect of cropping system (rotated, continuous), year as a continuous variable, their interaction, </w:t>
      </w:r>
      <w:proofErr w:type="gramStart"/>
      <w:r>
        <w:t>a</w:t>
      </w:r>
      <w:proofErr w:type="gramEnd"/>
      <w:r>
        <w:t xml:space="preserve"> random </w:t>
      </w:r>
      <w:r w:rsidR="000D294A">
        <w:t>slope</w:t>
      </w:r>
      <w:r w:rsidR="00714EF7">
        <w:t xml:space="preserve"> for each site-year</w:t>
      </w:r>
      <w:r w:rsidR="00C63DB3">
        <w:t>,</w:t>
      </w:r>
      <w:r w:rsidR="000D294A">
        <w:t xml:space="preserve"> and </w:t>
      </w:r>
      <w:r w:rsidR="00714EF7">
        <w:t xml:space="preserve">a random </w:t>
      </w:r>
      <w:r>
        <w:t xml:space="preserve">intercept for site. Additionally, the relationship within a site </w:t>
      </w:r>
      <w:proofErr w:type="gramStart"/>
      <w:r>
        <w:t>was investigated</w:t>
      </w:r>
      <w:proofErr w:type="gramEnd"/>
      <w:r>
        <w:t xml:space="preserve"> to ensure the overall effect was not masking different within-site patterns</w:t>
      </w:r>
      <w:r w:rsidR="00C63DB3">
        <w:t>; this was done using a site-by-year interaction</w:t>
      </w:r>
      <w:r>
        <w:t xml:space="preserve">. The significance of the change in penalty over time was estimated by subtracting the maximum continuous maize yields from the maximum rotated maize yields </w:t>
      </w:r>
      <w:r w:rsidR="00594F20">
        <w:t>at</w:t>
      </w:r>
      <w:r>
        <w:t xml:space="preserve"> each site-year and fitting a </w:t>
      </w:r>
      <w:r w:rsidR="0058016B">
        <w:t>mixed-effect</w:t>
      </w:r>
      <w:r>
        <w:t xml:space="preserve"> linear model with the penalty as the response variable, year as a fixed effect, and a random</w:t>
      </w:r>
      <w:r w:rsidR="00594F20">
        <w:t xml:space="preserve"> slope for each site-year and a random</w:t>
      </w:r>
      <w:r>
        <w:t xml:space="preserve"> intercept for site. </w:t>
      </w:r>
    </w:p>
    <w:p w14:paraId="3B5CC192" w14:textId="74BDCAD4" w:rsidR="00374EC6" w:rsidRDefault="000262A1" w:rsidP="007C75F1">
      <w:r>
        <w:t>Overall m</w:t>
      </w:r>
      <w:r w:rsidR="0043381C">
        <w:t xml:space="preserve">aximum </w:t>
      </w:r>
      <w:r w:rsidR="009862B7">
        <w:t xml:space="preserve">yields of each system </w:t>
      </w:r>
      <w:proofErr w:type="gramStart"/>
      <w:r w:rsidR="009862B7">
        <w:t>were compared</w:t>
      </w:r>
      <w:proofErr w:type="gramEnd"/>
      <w:r w:rsidR="009862B7">
        <w:t xml:space="preserve"> using a </w:t>
      </w:r>
      <w:r w:rsidR="0058016B">
        <w:t>mixed-effect</w:t>
      </w:r>
      <w:r w:rsidR="009862B7">
        <w:t xml:space="preserve">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C63DB3">
        <w:t>-</w:t>
      </w:r>
      <w:r w:rsidR="009E3292">
        <w:t>factor</w:t>
      </w:r>
      <w:r w:rsidR="00374EC6">
        <w:t>.</w:t>
      </w:r>
      <w:r w:rsidR="00594F20">
        <w:t xml:space="preserve"> We included a year</w:t>
      </w:r>
      <w:r w:rsidR="00C63DB3">
        <w:t>-</w:t>
      </w:r>
      <w:r w:rsidR="00594F20">
        <w:t xml:space="preserve">factor because it significantly improved the model fit, and exploratory analysis indicated that the air temperatures of each site </w:t>
      </w:r>
      <w:proofErr w:type="gramStart"/>
      <w:r w:rsidR="00594F20">
        <w:t>were clustered</w:t>
      </w:r>
      <w:proofErr w:type="gramEnd"/>
      <w:r w:rsidR="00594F20">
        <w:t xml:space="preserve"> by year. For example, 2012 was a warm year at every site (supplementary material)</w:t>
      </w:r>
      <w:r w:rsidR="00C63DB3">
        <w:t xml:space="preserve">. </w:t>
      </w:r>
      <w:r w:rsidR="009C0197">
        <w:t xml:space="preserve">The mean continuous penalty </w:t>
      </w:r>
      <w:proofErr w:type="gramStart"/>
      <w:r w:rsidR="009C0197">
        <w:t>was estimated</w:t>
      </w:r>
      <w:proofErr w:type="gramEnd"/>
      <w:r w:rsidR="009C0197">
        <w:t xml:space="preserve"> using a </w:t>
      </w:r>
      <w:r w:rsidR="0058016B">
        <w:t>mixed-effect</w:t>
      </w:r>
      <w:r w:rsidR="009C0197">
        <w:t xml:space="preserve">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proofErr w:type="spellStart"/>
      <w:r w:rsidR="00374EC6" w:rsidRPr="000A6FE5">
        <w:rPr>
          <w:i/>
          <w:iCs/>
        </w:rPr>
        <w:t>reptR</w:t>
      </w:r>
      <w:proofErr w:type="spellEnd"/>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66193971"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w:t>
      </w:r>
      <w:r w:rsidR="007A7E74" w:rsidRPr="0058016B">
        <w:rPr>
          <w:color w:val="FF0000"/>
        </w:rPr>
        <w:t>cite</w:t>
      </w:r>
      <w:r w:rsidR="007A7E74">
        <w:t xml:space="preserve">) and </w:t>
      </w:r>
      <w:r w:rsidR="0058016B">
        <w:t xml:space="preserve">calculated a </w:t>
      </w:r>
      <w:r w:rsidR="007A7E74">
        <w:t xml:space="preserve">correlation matrix to </w:t>
      </w:r>
      <w:r w:rsidR="0058016B">
        <w:t xml:space="preserve">inform the </w:t>
      </w:r>
      <w:r w:rsidR="007A7E74">
        <w:t>creat</w:t>
      </w:r>
      <w:r w:rsidR="0058016B">
        <w:t>ion of</w:t>
      </w:r>
      <w:r w:rsidR="007A7E74">
        <w:t xml:space="preserve"> a set of </w:t>
      </w:r>
      <w:r w:rsidR="00594F20">
        <w:t xml:space="preserve">independent </w:t>
      </w:r>
      <w:r w:rsidR="007A7E74">
        <w:t xml:space="preserve">predictors </w:t>
      </w:r>
      <w:r w:rsidR="00B82DF9">
        <w:t>(</w:t>
      </w:r>
      <w:r w:rsidR="00B82DF9" w:rsidRPr="00B82DF9">
        <w:rPr>
          <w:color w:val="FF0000"/>
        </w:rPr>
        <w:t>Chandrashekar2014</w:t>
      </w:r>
      <w:r w:rsidR="007A7E74">
        <w:t>). The resulting predictor set was used in both step</w:t>
      </w:r>
      <w:r w:rsidR="0058016B">
        <w:t>-</w:t>
      </w:r>
      <w:r w:rsidR="007A7E74">
        <w:t>wise model selection using Bayesian Information Criteria (</w:t>
      </w:r>
      <w:r w:rsidR="007A7E74" w:rsidRPr="007A7E74">
        <w:rPr>
          <w:color w:val="FF0000"/>
        </w:rPr>
        <w:t>CITE</w:t>
      </w:r>
      <w:r w:rsidR="007A7E74">
        <w:t xml:space="preserve">) </w:t>
      </w:r>
      <w:r w:rsidR="0058016B">
        <w:t>with</w:t>
      </w:r>
      <w:r w:rsidR="007A7E74">
        <w:t xml:space="preserve"> the base R function </w:t>
      </w:r>
      <w:r w:rsidR="007A7E74" w:rsidRPr="007A7E74">
        <w:rPr>
          <w:i/>
          <w:iCs/>
        </w:rPr>
        <w:t>step</w:t>
      </w:r>
      <w:r w:rsidR="007A7E74">
        <w:t>, and in a partial least squares regression</w:t>
      </w:r>
      <w:r w:rsidR="0058016B">
        <w:t xml:space="preserve"> (PLS) with the </w:t>
      </w:r>
      <w:r w:rsidR="0058016B" w:rsidRPr="0058016B">
        <w:rPr>
          <w:i/>
          <w:iCs/>
        </w:rPr>
        <w:t>pls</w:t>
      </w:r>
      <w:r w:rsidR="0058016B">
        <w:t xml:space="preserve"> package</w:t>
      </w:r>
      <w:r w:rsidR="007A7E74">
        <w:t xml:space="preserve">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The importance of each predictor was estimated using the </w:t>
      </w:r>
      <w:proofErr w:type="spellStart"/>
      <w:r w:rsidR="00180978" w:rsidRPr="00CA38E3">
        <w:rPr>
          <w:i/>
          <w:iCs/>
        </w:rPr>
        <w:t>varImp</w:t>
      </w:r>
      <w:proofErr w:type="spellEnd"/>
      <w:r w:rsidR="00180978">
        <w:t xml:space="preserve"> function of </w:t>
      </w:r>
      <w:r w:rsidR="00180978" w:rsidRPr="0024701C">
        <w:t xml:space="preserve">the </w:t>
      </w:r>
      <w:r w:rsidR="00180978" w:rsidRPr="0024701C">
        <w:rPr>
          <w:i/>
          <w:iCs/>
        </w:rPr>
        <w:t>caret</w:t>
      </w:r>
      <w:r w:rsidR="00180978" w:rsidRPr="0024701C">
        <w:t xml:space="preserve"> package </w:t>
      </w:r>
      <w:r w:rsidR="00180978">
        <w:t>(</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 xml:space="preserve">The robustness of the results </w:t>
      </w:r>
      <w:proofErr w:type="gramStart"/>
      <w:r w:rsidR="00CF32AA">
        <w:t>was assessed</w:t>
      </w:r>
      <w:proofErr w:type="gramEnd"/>
      <w:r w:rsidR="00CF32AA">
        <w:t xml:space="preserve"> by running each model on a predictor set where one predictor was </w:t>
      </w:r>
      <w:r w:rsidR="00601DC9">
        <w:t>removed</w:t>
      </w:r>
      <w:r w:rsidR="0058016B">
        <w:t xml:space="preserve"> and comparing the results from the full predictor set</w:t>
      </w:r>
      <w:r w:rsidR="00CF32AA">
        <w:t xml:space="preserve">. </w:t>
      </w:r>
    </w:p>
    <w:p w14:paraId="5C13A38E" w14:textId="28BC1D9B" w:rsidR="00594F20" w:rsidRDefault="00594F20" w:rsidP="00594F20">
      <w:pPr>
        <w:pStyle w:val="Caption"/>
        <w:keepNext/>
      </w:pPr>
      <w:r w:rsidRPr="0058016B">
        <w:rPr>
          <w:b/>
          <w:bCs/>
        </w:rPr>
        <w:lastRenderedPageBreak/>
        <w:t xml:space="preserve">Table </w:t>
      </w:r>
      <w:r w:rsidR="00B53052" w:rsidRPr="0058016B">
        <w:rPr>
          <w:b/>
          <w:bCs/>
        </w:rPr>
        <w:fldChar w:fldCharType="begin"/>
      </w:r>
      <w:r w:rsidR="00B53052" w:rsidRPr="0058016B">
        <w:rPr>
          <w:b/>
          <w:bCs/>
        </w:rPr>
        <w:instrText xml:space="preserve"> SEQ Table \* ARABIC </w:instrText>
      </w:r>
      <w:r w:rsidR="00B53052" w:rsidRPr="0058016B">
        <w:rPr>
          <w:b/>
          <w:bCs/>
        </w:rPr>
        <w:fldChar w:fldCharType="separate"/>
      </w:r>
      <w:r w:rsidR="00AE0F0A" w:rsidRPr="0058016B">
        <w:rPr>
          <w:b/>
          <w:bCs/>
          <w:noProof/>
        </w:rPr>
        <w:t>2</w:t>
      </w:r>
      <w:r w:rsidR="00B53052" w:rsidRPr="0058016B">
        <w:rPr>
          <w:b/>
          <w:bCs/>
          <w:noProof/>
        </w:rPr>
        <w:fldChar w:fldCharType="end"/>
      </w:r>
      <w:r>
        <w:t xml:space="preserve"> An ugly version of the table I could include if you think </w:t>
      </w:r>
      <w:proofErr w:type="gramStart"/>
      <w:r>
        <w:t>it’s</w:t>
      </w:r>
      <w:proofErr w:type="gramEnd"/>
      <w:r>
        <w:t xml:space="preserve"> helpful. Could separate it into soil, weather, other</w:t>
      </w:r>
      <w:r w:rsidR="00403B5E">
        <w:t xml:space="preserve">. Should add a column with justification for </w:t>
      </w:r>
      <w:r w:rsidR="0024701C">
        <w:t>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3BF96B35" w:rsidR="00B82DF9" w:rsidRPr="00B82DF9" w:rsidRDefault="00B82DF9" w:rsidP="00B82DF9">
      <w:r>
        <w:t xml:space="preserve">Path analysis </w:t>
      </w:r>
      <w:r w:rsidR="0058016B">
        <w:t>(</w:t>
      </w:r>
      <w:r w:rsidR="0058016B" w:rsidRPr="0058016B">
        <w:rPr>
          <w:color w:val="FF0000"/>
        </w:rPr>
        <w:t>CITE</w:t>
      </w:r>
      <w:r w:rsidR="0058016B">
        <w:t xml:space="preserve">) </w:t>
      </w:r>
      <w:r>
        <w:t xml:space="preserve">was done using the </w:t>
      </w:r>
      <w:proofErr w:type="spellStart"/>
      <w:r w:rsidRPr="00B82DF9">
        <w:rPr>
          <w:i/>
          <w:iCs/>
        </w:rPr>
        <w:t>lavaan</w:t>
      </w:r>
      <w:proofErr w:type="spellEnd"/>
      <w:r>
        <w:t xml:space="preserve"> package (</w:t>
      </w:r>
      <w:r w:rsidRPr="00B82DF9">
        <w:rPr>
          <w:color w:val="FF0000"/>
        </w:rPr>
        <w:t>CITE</w:t>
      </w:r>
      <w:r>
        <w:t>).</w:t>
      </w:r>
    </w:p>
    <w:p w14:paraId="6C9F6492" w14:textId="77777777" w:rsidR="004A2036" w:rsidRDefault="004A2036" w:rsidP="004A2036">
      <w:pPr>
        <w:pStyle w:val="Heading2"/>
      </w:pPr>
      <w:commentRangeStart w:id="219"/>
      <w:r>
        <w:t>APSIM Modelling</w:t>
      </w:r>
      <w:commentRangeEnd w:id="219"/>
      <w:r>
        <w:rPr>
          <w:rStyle w:val="CommentReference"/>
          <w:rFonts w:asciiTheme="minorHAnsi" w:eastAsiaTheme="minorHAnsi" w:hAnsiTheme="minorHAnsi" w:cstheme="minorBidi"/>
          <w:i w:val="0"/>
          <w:color w:val="auto"/>
        </w:rPr>
        <w:commentReference w:id="219"/>
      </w:r>
    </w:p>
    <w:p w14:paraId="39E21F96" w14:textId="3E565BF1" w:rsidR="004A2036" w:rsidRDefault="004A2036" w:rsidP="004A2036">
      <w:r>
        <w:t xml:space="preserve">All modelling </w:t>
      </w:r>
      <w:proofErr w:type="gramStart"/>
      <w:r>
        <w:t>was done</w:t>
      </w:r>
      <w:proofErr w:type="gramEnd"/>
      <w:r>
        <w:t xml:space="preserve"> using APSIM v.9 with the SWIM module and custom scripts to simulate water table dynamics (</w:t>
      </w:r>
      <w:proofErr w:type="spellStart"/>
      <w:r>
        <w:rPr>
          <w:color w:val="FF0000"/>
        </w:rPr>
        <w:t>Elnaz</w:t>
      </w:r>
      <w:proofErr w:type="spellEnd"/>
      <w:r>
        <w:rPr>
          <w:color w:val="FF0000"/>
        </w:rPr>
        <w:t xml:space="preserve"> paper; </w:t>
      </w:r>
      <w:proofErr w:type="spellStart"/>
      <w:r>
        <w:rPr>
          <w:color w:val="FF0000"/>
        </w:rPr>
        <w:t>Archontoulis</w:t>
      </w:r>
      <w:proofErr w:type="spellEnd"/>
      <w:r>
        <w:rPr>
          <w:color w:val="FF0000"/>
        </w:rPr>
        <w:t xml:space="preserve"> et al., 2020</w:t>
      </w:r>
      <w:r>
        <w:t xml:space="preserve">). APSIM </w:t>
      </w:r>
      <w:proofErr w:type="gramStart"/>
      <w:r>
        <w:t>has been used</w:t>
      </w:r>
      <w:proofErr w:type="gramEnd"/>
      <w:r>
        <w:t xml:space="preserve"> extensively for Midwestern maize-based systems (</w:t>
      </w:r>
      <w:r w:rsidRPr="00D65115">
        <w:rPr>
          <w:color w:val="FF0000"/>
        </w:rPr>
        <w:t>CITE</w:t>
      </w:r>
      <w:r>
        <w:t xml:space="preserve">) and is appropriately structured for simulating multi-year effects </w:t>
      </w:r>
      <w:r>
        <w:lastRenderedPageBreak/>
        <w:t>of cropping systems (</w:t>
      </w:r>
      <w:r w:rsidRPr="00B82DF9">
        <w:rPr>
          <w:color w:val="FF0000"/>
        </w:rPr>
        <w:t>Basso and Martinez 2020</w:t>
      </w:r>
      <w:r>
        <w:t xml:space="preserve">). Soil profiles for the model </w:t>
      </w:r>
      <w:proofErr w:type="gramStart"/>
      <w:r>
        <w:t>were built</w:t>
      </w:r>
      <w:proofErr w:type="gramEnd"/>
      <w:r>
        <w:t xml:space="preserve"> using SSURGO data (</w:t>
      </w:r>
      <w:r w:rsidRPr="00D65115">
        <w:rPr>
          <w:color w:val="FF0000"/>
        </w:rPr>
        <w:t>CITE</w:t>
      </w:r>
      <w:r>
        <w:t xml:space="preserve">) and adjusted using on-site measurements along with estimates from the USDA’s web soil survey tool. All management activities </w:t>
      </w:r>
      <w:proofErr w:type="gramStart"/>
      <w:r>
        <w:t>were taken</w:t>
      </w:r>
      <w:proofErr w:type="gramEnd"/>
      <w:r>
        <w:t xml:space="preserve"> from field logs. The maize and soybean phase</w:t>
      </w:r>
      <w:r w:rsidR="00601DC9">
        <w:t>s</w:t>
      </w:r>
      <w:r>
        <w:t xml:space="preserve"> </w:t>
      </w:r>
      <w:proofErr w:type="gramStart"/>
      <w:r>
        <w:t>w</w:t>
      </w:r>
      <w:r w:rsidR="00601DC9">
        <w:t>ere</w:t>
      </w:r>
      <w:r>
        <w:t xml:space="preserve"> simulated</w:t>
      </w:r>
      <w:proofErr w:type="gramEnd"/>
      <w:r>
        <w:t xml:space="preserve"> using the APSIM maize 7.9, and individual cultivars were built to reflect maturity groups of each variety used. Surface organic matter and soil N and C cycling </w:t>
      </w:r>
      <w:proofErr w:type="gramStart"/>
      <w:r>
        <w:t>were simulated</w:t>
      </w:r>
      <w:proofErr w:type="gramEnd"/>
      <w:r>
        <w:t xml:space="preserve"> with the soil and surface models in 7.9. Soil temperature simulated with the optional physics-based model (</w:t>
      </w:r>
      <w:proofErr w:type="spellStart"/>
      <w:r>
        <w:t>Cambel</w:t>
      </w:r>
      <w:proofErr w:type="spellEnd"/>
      <w:r>
        <w:t>) as this found to provide superior estimates to the default module (</w:t>
      </w:r>
      <w:proofErr w:type="spellStart"/>
      <w:r>
        <w:t>Archontoulis</w:t>
      </w:r>
      <w:proofErr w:type="spellEnd"/>
      <w:r>
        <w:t xml:space="preserve"> et al., 2014). For each site, simulations were run using a </w:t>
      </w:r>
      <w:proofErr w:type="gramStart"/>
      <w:r>
        <w:t>5 year</w:t>
      </w:r>
      <w:proofErr w:type="gramEnd"/>
      <w:r>
        <w:t xml:space="preserve"> spin-up of a generic maize and soybean rotation with 170 kg N ha</w:t>
      </w:r>
      <w:r w:rsidRPr="00601DC9">
        <w:rPr>
          <w:vertAlign w:val="superscript"/>
        </w:rPr>
        <w:t xml:space="preserve">-1 </w:t>
      </w:r>
      <w:r>
        <w:t xml:space="preserve">of fertilization, followed by experiment-specific management and weather. All models </w:t>
      </w:r>
      <w:proofErr w:type="gramStart"/>
      <w:r>
        <w:t>were run</w:t>
      </w:r>
      <w:proofErr w:type="gramEnd"/>
      <w:r>
        <w:t xml:space="preserve"> sequentially without a yearly soil reset to best represent cropping system legacy effects.   </w:t>
      </w:r>
    </w:p>
    <w:p w14:paraId="32E2A2B9" w14:textId="77777777" w:rsidR="004A2036" w:rsidRPr="00CA38E3" w:rsidRDefault="004A2036" w:rsidP="004A2036">
      <w:pPr>
        <w:pStyle w:val="Heading3"/>
      </w:pPr>
      <w:r>
        <w:t>Scenario testing</w:t>
      </w:r>
    </w:p>
    <w:p w14:paraId="18820B97" w14:textId="433FC262" w:rsidR="00601DC9" w:rsidRDefault="004A2036" w:rsidP="004A2036">
      <w:r>
        <w:t xml:space="preserve">To explore the potential for changes in model parameters to capture the continuous maize penalty, </w:t>
      </w:r>
      <w:ins w:id="220" w:author="Sotirios Archontoulis" w:date="2021-07-11T12:23:00Z">
        <w:r>
          <w:t xml:space="preserve">the APSIM </w:t>
        </w:r>
      </w:ins>
      <w:del w:id="221" w:author="Sotirios Archontoulis" w:date="2021-07-11T12:23:00Z">
        <w:r w:rsidDel="00C23CFB">
          <w:delText xml:space="preserve">a </w:delText>
        </w:r>
      </w:del>
      <w:r>
        <w:t xml:space="preserve">model </w:t>
      </w:r>
      <w:proofErr w:type="gramStart"/>
      <w:r>
        <w:t>was calibrated</w:t>
      </w:r>
      <w:proofErr w:type="gramEnd"/>
      <w:r>
        <w:t xml:space="preserve"> to the </w:t>
      </w:r>
      <w:r w:rsidR="00601DC9">
        <w:t xml:space="preserve">maize-soybean rotation subset of the yield-response-to-N experimental dataset using site-specific </w:t>
      </w:r>
      <w:ins w:id="222" w:author="Mitch Baum" w:date="2021-07-15T12:37:00Z">
        <w:r>
          <w:t xml:space="preserve">cultivar and soil </w:t>
        </w:r>
      </w:ins>
      <w:ins w:id="223" w:author="Mitch Baum" w:date="2021-07-15T12:38:00Z">
        <w:r>
          <w:t xml:space="preserve">parameters. </w:t>
        </w:r>
      </w:ins>
      <w:ins w:id="224" w:author="Sotirios Archontoulis" w:date="2021-07-11T12:24:00Z">
        <w:r>
          <w:t xml:space="preserve">The model predicted </w:t>
        </w:r>
      </w:ins>
      <w:r w:rsidR="00601DC9">
        <w:t xml:space="preserve">maize and soybean </w:t>
      </w:r>
      <w:ins w:id="225" w:author="Sotirios Archontoulis" w:date="2021-07-11T12:24:00Z">
        <w:r>
          <w:t>yield</w:t>
        </w:r>
      </w:ins>
      <w:r w:rsidR="00601DC9">
        <w:t>s</w:t>
      </w:r>
      <w:ins w:id="226" w:author="Sotirios Archontoulis" w:date="2021-07-11T12:24:00Z">
        <w:r>
          <w:t xml:space="preserve"> with </w:t>
        </w:r>
      </w:ins>
      <w:r w:rsidR="00601DC9">
        <w:t xml:space="preserve">an </w:t>
      </w:r>
      <w:ins w:id="227" w:author="Sotirios Archontoulis" w:date="2021-07-11T12:24:00Z">
        <w:r>
          <w:t>R2 of x</w:t>
        </w:r>
      </w:ins>
      <w:r w:rsidR="00601DC9">
        <w:t xml:space="preserve"> and x, </w:t>
      </w:r>
      <w:ins w:id="228" w:author="Sotirios Archontoulis" w:date="2021-07-11T12:24:00Z">
        <w:r>
          <w:t xml:space="preserve">and </w:t>
        </w:r>
        <w:proofErr w:type="spellStart"/>
        <w:r>
          <w:t>rmse</w:t>
        </w:r>
        <w:proofErr w:type="spellEnd"/>
        <w:r>
          <w:t xml:space="preserve"> of X</w:t>
        </w:r>
      </w:ins>
      <w:r w:rsidR="00601DC9">
        <w:t xml:space="preserve"> and x, respectively</w:t>
      </w:r>
      <w:ins w:id="229" w:author="Sotirios Archontoulis" w:date="2021-07-11T12:24:00Z">
        <w:r>
          <w:t xml:space="preserve"> (</w:t>
        </w:r>
        <w:proofErr w:type="spellStart"/>
        <w:r>
          <w:t>suppl</w:t>
        </w:r>
        <w:proofErr w:type="spellEnd"/>
        <w:r>
          <w:t xml:space="preserve"> material). </w:t>
        </w:r>
      </w:ins>
      <w:r w:rsidR="00601DC9">
        <w:t xml:space="preserve">The calibrated maize-soybean rotation model at a given site’s highest N rate (253-270 kg N ha-1) </w:t>
      </w:r>
      <w:proofErr w:type="gramStart"/>
      <w:r w:rsidR="00601DC9">
        <w:t>was used</w:t>
      </w:r>
      <w:proofErr w:type="gramEnd"/>
      <w:r w:rsidR="00601DC9">
        <w:t xml:space="preserve"> for scenario testing. </w:t>
      </w:r>
    </w:p>
    <w:p w14:paraId="1EB0FEFF" w14:textId="55D77C78" w:rsidR="004A2036" w:rsidRDefault="00601DC9" w:rsidP="004A2036">
      <w:r>
        <w:t xml:space="preserve">Using the above model as a baseline, management </w:t>
      </w:r>
      <w:proofErr w:type="gramStart"/>
      <w:r>
        <w:t>was changed</w:t>
      </w:r>
      <w:proofErr w:type="gramEnd"/>
      <w:r>
        <w:t xml:space="preserve"> to reflect the continuous maize systems per site-year. </w:t>
      </w:r>
      <w:r w:rsidR="004A2036">
        <w:t>S</w:t>
      </w:r>
      <w:r>
        <w:t xml:space="preserve">elect </w:t>
      </w:r>
      <w:r w:rsidR="004A2036">
        <w:t xml:space="preserve">parameters in the continuous maize model were </w:t>
      </w:r>
      <w:r>
        <w:t xml:space="preserve">then </w:t>
      </w:r>
      <w:r w:rsidR="004A2036">
        <w:t>adjusted one</w:t>
      </w:r>
      <w:r>
        <w:t>-</w:t>
      </w:r>
      <w:r w:rsidR="004A2036">
        <w:t>at</w:t>
      </w:r>
      <w:r>
        <w:t>-</w:t>
      </w:r>
      <w:r w:rsidR="004A2036">
        <w:t>a</w:t>
      </w:r>
      <w:r>
        <w:t>-</w:t>
      </w:r>
      <w:r w:rsidR="004A2036">
        <w:t xml:space="preserve">time using the </w:t>
      </w:r>
      <w:proofErr w:type="spellStart"/>
      <w:r w:rsidR="004A2036" w:rsidRPr="006F2CCA">
        <w:rPr>
          <w:i/>
          <w:iCs/>
        </w:rPr>
        <w:t>apsimx</w:t>
      </w:r>
      <w:proofErr w:type="spellEnd"/>
      <w:r w:rsidR="004A2036">
        <w:t xml:space="preserve"> package (</w:t>
      </w:r>
      <w:r w:rsidR="004A2036" w:rsidRPr="006F2CCA">
        <w:rPr>
          <w:color w:val="FF0000"/>
        </w:rPr>
        <w:t>CITE</w:t>
      </w:r>
      <w:r w:rsidR="004A2036">
        <w:t>) in R, and the model was re-run using the adjusted parameter</w:t>
      </w:r>
      <w:r>
        <w:t xml:space="preserve"> value</w:t>
      </w:r>
      <w:r w:rsidR="004A2036">
        <w:t xml:space="preserve">. The scenario’s penalty was calculated as the difference between the </w:t>
      </w:r>
      <w:r>
        <w:t xml:space="preserve">calibrated model’s </w:t>
      </w:r>
      <w:r w:rsidR="004A2036">
        <w:t>predicted yields for the rotated maize model</w:t>
      </w:r>
      <w:r>
        <w:t xml:space="preserve"> in a given site-year,</w:t>
      </w:r>
      <w:r w:rsidR="004A2036">
        <w:t xml:space="preserve"> and the </w:t>
      </w:r>
      <w:r>
        <w:t xml:space="preserve">given scenario model’s </w:t>
      </w:r>
      <w:r w:rsidR="004A2036">
        <w:t xml:space="preserve">predicted yields for the continuous maize model in </w:t>
      </w:r>
      <w:r>
        <w:t>that same site-year</w:t>
      </w:r>
      <w:r w:rsidR="004A2036">
        <w:t>.</w:t>
      </w:r>
    </w:p>
    <w:p w14:paraId="07333716" w14:textId="77777777" w:rsidR="004A2036" w:rsidRDefault="004A2036" w:rsidP="004A2036">
      <w:pPr>
        <w:pStyle w:val="Heading3"/>
      </w:pPr>
      <w:r>
        <w:t>Dynamic scripts</w:t>
      </w:r>
    </w:p>
    <w:p w14:paraId="52D4EE2E" w14:textId="69DB2680" w:rsidR="004A2036" w:rsidRDefault="004A2036" w:rsidP="004A2036">
      <w:r>
        <w:t xml:space="preserve">To explore the possibility of having </w:t>
      </w:r>
      <w:r w:rsidR="00422FB2">
        <w:t xml:space="preserve">model </w:t>
      </w:r>
      <w:r>
        <w:t xml:space="preserve">parameters change dynamically in response to specified conditions, we built two generalized APSIM scripts. One script </w:t>
      </w:r>
      <w:r w:rsidR="00422FB2">
        <w:t xml:space="preserve">kills plants as a function of the </w:t>
      </w:r>
      <w:proofErr w:type="gramStart"/>
      <w:r>
        <w:t>running-average</w:t>
      </w:r>
      <w:proofErr w:type="gramEnd"/>
      <w:r>
        <w:t xml:space="preserve"> of soil temperature and/or moisture</w:t>
      </w:r>
      <w:r w:rsidR="00422FB2">
        <w:t xml:space="preserve"> at user-specified depths</w:t>
      </w:r>
      <w:r>
        <w:t xml:space="preserve">. The other allows the user to assign a penalty to a crop parameter of their choice as a function of running averages of soil moisture, soil temperature, and/or the amount of surface residue at planting. </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t>Experimental data</w:t>
      </w:r>
    </w:p>
    <w:p w14:paraId="5C827712" w14:textId="1BD961E5" w:rsidR="007A1C67" w:rsidRDefault="007A1C67" w:rsidP="0058016B">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w:t>
      </w:r>
      <w:r w:rsidR="00554F96" w:rsidRPr="0058016B">
        <w:rPr>
          <w:b/>
          <w:bCs/>
        </w:rPr>
        <w:t>Figure 3</w:t>
      </w:r>
      <w:r w:rsidR="00554F96">
        <w:t>)</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w:t>
      </w:r>
      <w:proofErr w:type="gramStart"/>
      <w:r w:rsidR="00310E92">
        <w:t>:0.15</w:t>
      </w:r>
      <w:proofErr w:type="gramEnd"/>
      <w:r w:rsidR="00310E92">
        <w:t>)</w:t>
      </w:r>
      <w:r w:rsidR="00422FB2">
        <w:t>, or approximately 10% of the rotated maize yields</w:t>
      </w:r>
      <w:r w:rsidR="00554F96">
        <w:t>.</w:t>
      </w:r>
      <w:r w:rsidR="00EA1A07">
        <w:t xml:space="preserve"> </w:t>
      </w:r>
    </w:p>
    <w:p w14:paraId="0DCB5ECC" w14:textId="46715392" w:rsidR="00757FD2" w:rsidRDefault="002727D8" w:rsidP="00757FD2">
      <w:pPr>
        <w:keepNext/>
      </w:pPr>
      <w:r>
        <w:rPr>
          <w:noProof/>
        </w:rPr>
        <w:lastRenderedPageBreak/>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1E49648D" w:rsidR="009F6E67" w:rsidRPr="007A1C67" w:rsidRDefault="00757FD2" w:rsidP="00757FD2">
      <w:pPr>
        <w:pStyle w:val="Caption"/>
      </w:pPr>
      <w:bookmarkStart w:id="230"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FD50E2">
        <w:rPr>
          <w:b/>
          <w:bCs/>
          <w:noProof/>
        </w:rPr>
        <w:t>3</w:t>
      </w:r>
      <w:r w:rsidRPr="009611FB">
        <w:rPr>
          <w:b/>
          <w:bCs/>
        </w:rPr>
        <w:fldChar w:fldCharType="end"/>
      </w:r>
      <w:bookmarkEnd w:id="230"/>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3C0EE36D" w14:textId="71C29542" w:rsidR="00617804" w:rsidRDefault="00617804" w:rsidP="009905D3">
      <w:r>
        <w:t>The continuous maize yield</w:t>
      </w:r>
      <w:r w:rsidR="00422FB2">
        <w:t>s were</w:t>
      </w:r>
      <w:r w:rsidR="0083020C">
        <w:t xml:space="preserve"> a significant </w:t>
      </w:r>
      <w:r>
        <w:t>predictor</w:t>
      </w:r>
      <w:r w:rsidR="0083020C">
        <w:t xml:space="preserve"> (p&lt;0.001)</w:t>
      </w:r>
      <w:r>
        <w:t xml:space="preserve"> of the penalty</w:t>
      </w:r>
      <w:r w:rsidR="0083020C">
        <w:t>, while rotated maize yie</w:t>
      </w:r>
      <w:r w:rsidR="00422FB2">
        <w:t>lds were</w:t>
      </w:r>
      <w:r w:rsidR="0083020C">
        <w:t xml:space="preserve"> not (p=0.18),</w:t>
      </w:r>
      <w:r>
        <w:t xml:space="preserve"> meaning variation in the penalty is better explained by the monoculture’s yields. </w:t>
      </w:r>
    </w:p>
    <w:p w14:paraId="56D6CB58" w14:textId="4C217EEB" w:rsidR="00C92E0D" w:rsidRPr="00554F96" w:rsidRDefault="00554F96" w:rsidP="009905D3">
      <w:r>
        <w:t>Results from the quadratic plateau estimations of the N-</w:t>
      </w:r>
      <w:proofErr w:type="spellStart"/>
      <w:r>
        <w:t>compensat</w:t>
      </w:r>
      <w:r w:rsidR="0058016B">
        <w:t>able</w:t>
      </w:r>
      <w:proofErr w:type="spellEnd"/>
      <w:r>
        <w:t xml:space="preserve"> penalty and observed penalty show N fertilization eliminated the continuous maize penalty </w:t>
      </w:r>
      <w:r w:rsidR="00FD17E4">
        <w:t xml:space="preserve">in only 6 of the 157 sites years. </w:t>
      </w:r>
      <w:r w:rsidR="00617804">
        <w:t>On average t</w:t>
      </w:r>
      <w:r w:rsidR="0058016B">
        <w:t xml:space="preserve">he </w:t>
      </w:r>
      <w:r w:rsidR="00FD17E4">
        <w:t>N-</w:t>
      </w:r>
      <w:proofErr w:type="spellStart"/>
      <w:r w:rsidR="00FD17E4">
        <w:t>compensat</w:t>
      </w:r>
      <w:r w:rsidR="0058016B">
        <w:t>able</w:t>
      </w:r>
      <w:proofErr w:type="spellEnd"/>
      <w:r w:rsidR="00FD17E4">
        <w:t xml:space="preserve"> penalty </w:t>
      </w:r>
      <w:r w:rsidR="0058016B">
        <w:t>was smaller than the observed</w:t>
      </w:r>
      <w:r w:rsidR="00617804">
        <w:t xml:space="preserve"> penalty</w:t>
      </w:r>
      <w:r w:rsidR="0058016B">
        <w:t xml:space="preserve">, </w:t>
      </w:r>
      <w:r w:rsidR="00FD17E4">
        <w:t>averag</w:t>
      </w:r>
      <w:r w:rsidR="00617804">
        <w:t>ing</w:t>
      </w:r>
      <w:r w:rsidR="00FD17E4">
        <w:t xml:space="preserve"> 0.43 Mg ha-1 </w:t>
      </w:r>
      <w:r w:rsidR="00617804">
        <w:t xml:space="preserve">compared to </w:t>
      </w:r>
      <w:r w:rsidR="00FD17E4">
        <w:t>0.93 Mg ha-1, respectively</w:t>
      </w:r>
      <w:r w:rsidR="00617804">
        <w:t xml:space="preserve"> (Figure 4)</w:t>
      </w:r>
      <w:r w:rsidR="00FD17E4">
        <w:t xml:space="preserve">.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23C8F830" w:rsidR="00757FD2" w:rsidRPr="00594F20" w:rsidRDefault="001A6567" w:rsidP="00594F20">
      <w:pPr>
        <w:pStyle w:val="Caption"/>
      </w:pPr>
      <w:r w:rsidRPr="00594F20">
        <w:t xml:space="preserve">Figure </w:t>
      </w:r>
      <w:fldSimple w:instr=" SEQ Figure \* ARABIC ">
        <w:r w:rsidR="00FD50E2">
          <w:rPr>
            <w:noProof/>
          </w:rPr>
          <w:t>4</w:t>
        </w:r>
      </w:fldSimple>
      <w:r w:rsidRPr="00594F20">
        <w:t xml:space="preserve"> (Left) Pyramid plot </w:t>
      </w:r>
      <w:r w:rsidR="00310E92" w:rsidRPr="00594F20">
        <w:t xml:space="preserve">of </w:t>
      </w:r>
      <w:r w:rsidRPr="00594F20">
        <w:t xml:space="preserve">each penalty type by site-year, ordered by observed yield penalty; undetermined </w:t>
      </w:r>
      <w:r w:rsidR="00422FB2">
        <w:t>means</w:t>
      </w:r>
      <w:r w:rsidRPr="00594F20">
        <w:t xml:space="preserve"> quadratic plateau</w:t>
      </w:r>
      <w:r w:rsidR="00422FB2">
        <w:t xml:space="preserve"> models</w:t>
      </w:r>
      <w:r w:rsidRPr="00594F20">
        <w:t xml:space="preserve"> failed to </w:t>
      </w:r>
      <w:r w:rsidR="00594F20">
        <w:t>converge</w:t>
      </w:r>
      <w:r w:rsidR="00422FB2">
        <w:t xml:space="preserve"> for one or more cropping system</w:t>
      </w:r>
      <w:r w:rsidRPr="00594F20">
        <w:t xml:space="preserve"> (Right) Frequency distributions of the size of the nitrogen</w:t>
      </w:r>
      <w:r w:rsidR="00310E92" w:rsidRPr="00594F20">
        <w:t>-</w:t>
      </w:r>
      <w:proofErr w:type="spellStart"/>
      <w:r w:rsidR="00310E92" w:rsidRPr="00594F20">
        <w:t>compensatable</w:t>
      </w:r>
      <w:proofErr w:type="spellEnd"/>
      <w:r w:rsidRPr="00594F20">
        <w:t xml:space="preserve"> (yellow) and </w:t>
      </w:r>
      <w:proofErr w:type="gramStart"/>
      <w:r w:rsidRPr="00594F20">
        <w:t>observed</w:t>
      </w:r>
      <w:proofErr w:type="gramEnd"/>
      <w:r w:rsidRPr="00594F20">
        <w:t xml:space="preserve"> yield penalties (</w:t>
      </w:r>
      <w:r w:rsidR="00594F20">
        <w:t>green</w:t>
      </w:r>
      <w:r w:rsidRPr="00594F20">
        <w:t>)</w:t>
      </w:r>
      <w:ins w:id="231" w:author="Mitch Baum" w:date="2021-07-15T14:04:00Z">
        <w:r w:rsidR="00E15764">
          <w:t>.</w:t>
        </w:r>
      </w:ins>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A5F9240" w14:textId="46924099" w:rsidR="00617804" w:rsidRDefault="00617804" w:rsidP="00617804">
      <w:r>
        <w:t>The N-</w:t>
      </w:r>
      <w:proofErr w:type="spellStart"/>
      <w:r>
        <w:t>compensatable</w:t>
      </w:r>
      <w:proofErr w:type="spellEnd"/>
      <w:r>
        <w:t xml:space="preserve"> penalty varied from 0-100% of the full penalty, but in the majority (70%) of site-years it represented less than half of the full penalty. On average, N-fertilization compensated for only 39% of the full penalty (Fig. 5). More northern sites (Iowa) had smaller N-</w:t>
      </w:r>
      <w:proofErr w:type="spellStart"/>
      <w:r>
        <w:t>compensatable</w:t>
      </w:r>
      <w:proofErr w:type="spellEnd"/>
      <w:r>
        <w:t xml:space="preserve"> components as a percentage of the full penalty compared to southern (Illinois). </w:t>
      </w:r>
    </w:p>
    <w:p w14:paraId="1F7A7D57" w14:textId="77777777" w:rsidR="00617804" w:rsidRDefault="00617804" w:rsidP="00617804"/>
    <w:p w14:paraId="39272F26" w14:textId="77777777" w:rsidR="00617804" w:rsidRDefault="00617804"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2F4895A7" w14:textId="77777777" w:rsidR="00617804" w:rsidRDefault="00617804"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8124A8B" wp14:editId="70C2A47D">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0EA20123" w14:textId="4282B1DA" w:rsidR="00617804" w:rsidRDefault="00617804" w:rsidP="00617804">
      <w:pPr>
        <w:pStyle w:val="Caption"/>
        <w:rPr>
          <w:rFonts w:ascii="Calibri" w:hAnsi="Calibri" w:cs="Calibri"/>
          <w:color w:val="222222"/>
        </w:rPr>
      </w:pPr>
      <w:bookmarkStart w:id="232" w:name="_Ref76637524"/>
      <w:commentRangeStart w:id="233"/>
      <w:commentRangeStart w:id="234"/>
      <w:r>
        <w:t xml:space="preserve">Figure </w:t>
      </w:r>
      <w:commentRangeEnd w:id="233"/>
      <w:r w:rsidR="00CC5F91">
        <w:rPr>
          <w:rStyle w:val="CommentReference"/>
          <w:iCs w:val="0"/>
          <w:color w:val="auto"/>
        </w:rPr>
        <w:commentReference w:id="233"/>
      </w:r>
      <w:fldSimple w:instr=" SEQ Figure \* ARABIC ">
        <w:r>
          <w:rPr>
            <w:noProof/>
          </w:rPr>
          <w:t>5</w:t>
        </w:r>
      </w:fldSimple>
      <w:bookmarkEnd w:id="232"/>
      <w:r>
        <w:t xml:space="preserve"> Percentage </w:t>
      </w:r>
      <w:commentRangeEnd w:id="234"/>
      <w:r w:rsidR="00C41363">
        <w:rPr>
          <w:rStyle w:val="CommentReference"/>
          <w:iCs w:val="0"/>
          <w:color w:val="auto"/>
        </w:rPr>
        <w:commentReference w:id="234"/>
      </w:r>
      <w:r>
        <w:t>of full penalty overcome through additional nitrogen fertilization above the rotated maize agronomically optimum nitrogen rate; bars are conditional means, line ranges are 95% confidence intervals around the means, dotted line is overall marginal mean</w:t>
      </w:r>
      <w:ins w:id="235" w:author="Mitch Baum" w:date="2021-07-15T14:06:00Z">
        <w:r w:rsidR="00E15764">
          <w:t>.</w:t>
        </w:r>
      </w:ins>
    </w:p>
    <w:p w14:paraId="65FFA621" w14:textId="77777777" w:rsidR="00685694" w:rsidRDefault="0024688F" w:rsidP="009043BF">
      <w:r>
        <w:lastRenderedPageBreak/>
        <w:t xml:space="preserve">There was no correlation between the </w:t>
      </w:r>
      <w:r w:rsidR="00DB1077">
        <w:t xml:space="preserve">size of the </w:t>
      </w:r>
      <w:r>
        <w:t>N-</w:t>
      </w:r>
      <w:proofErr w:type="spellStart"/>
      <w:r w:rsidR="00310E92">
        <w:t>compensatable</w:t>
      </w:r>
      <w:proofErr w:type="spellEnd"/>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6570751F" w:rsidR="00685694" w:rsidRDefault="00617804" w:rsidP="00617804">
      <w:pPr>
        <w:pStyle w:val="Caption"/>
      </w:pPr>
      <w:r>
        <w:t xml:space="preserve">For supplemental. </w:t>
      </w:r>
    </w:p>
    <w:p w14:paraId="6048C141" w14:textId="580D2A55" w:rsidR="00F12A52" w:rsidRDefault="00403B5E" w:rsidP="009043BF">
      <w:r>
        <w:t>Both of t</w:t>
      </w:r>
      <w:r w:rsidR="00F12A52">
        <w:t xml:space="preserve">he predictor-selection models (step-wise,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 xml:space="preserve">The </w:t>
      </w:r>
      <w:proofErr w:type="gramStart"/>
      <w:r w:rsidR="009043BF">
        <w:t>step-wise</w:t>
      </w:r>
      <w:proofErr w:type="gramEnd"/>
      <w:r w:rsidR="009043BF">
        <w:t xml:space="preserve"> regression estimated the penalty increased 37 kg ha-1 (SE: 9.6) for each additional cold day, and increased 9.9 kg ha-1 (SE: 3.0) for each additional mm of precipitation</w:t>
      </w:r>
      <w:r w:rsidR="00617804">
        <w:t xml:space="preserve"> in the two weeks before planting</w:t>
      </w:r>
      <w:r w:rsidR="009043BF">
        <w:t xml:space="preserve">. </w:t>
      </w:r>
      <w:r w:rsidR="00685694">
        <w:t xml:space="preserve">No soil characteristics were consistently identified as important features. </w:t>
      </w: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12EF7FFB"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w:t>
      </w:r>
      <w:r w:rsidR="00FD39EA">
        <w:t xml:space="preserve"> (</w:t>
      </w:r>
      <w:r w:rsidR="00FD39EA" w:rsidRPr="00FD39EA">
        <w:rPr>
          <w:color w:val="FF0000"/>
        </w:rPr>
        <w:t>Crookston1991, Meese1991, Porter1997</w:t>
      </w:r>
      <w:r w:rsidR="00FD39EA">
        <w:t>)</w:t>
      </w:r>
      <w:r w:rsidR="00887655">
        <w:t>.</w:t>
      </w:r>
      <w:r w:rsidR="00FD39EA">
        <w:t xml:space="preserve"> </w:t>
      </w:r>
      <w:proofErr w:type="gramStart"/>
      <w:r w:rsidR="00FD39EA">
        <w:t>A study based on farm survey data likewise found the penalty did not increase as the length of time of maize monoculture increased (</w:t>
      </w:r>
      <w:proofErr w:type="spellStart"/>
      <w:r w:rsidR="00FD39EA" w:rsidRPr="00FD39EA">
        <w:rPr>
          <w:color w:val="FF0000"/>
        </w:rPr>
        <w:t>Farmaha</w:t>
      </w:r>
      <w:proofErr w:type="spellEnd"/>
      <w:r w:rsidR="00FD39EA">
        <w:t>)</w:t>
      </w:r>
      <w:r w:rsidR="00887655">
        <w:t xml:space="preserve"> To our </w:t>
      </w:r>
      <w:r w:rsidR="00887655">
        <w:lastRenderedPageBreak/>
        <w:t>knowledge, two</w:t>
      </w:r>
      <w:r w:rsidR="00617804">
        <w:t xml:space="preserve"> Midwestern</w:t>
      </w:r>
      <w:r w:rsidR="00887655">
        <w:t xml:space="preserve"> studies conclude the penalty increases as the number of years in a continuous maize system increases, but one confounds weather with years-in-maize and the other uses satellite imagery </w:t>
      </w:r>
      <w:r w:rsidR="00617804">
        <w:t>that may</w:t>
      </w:r>
      <w:r w:rsidR="00422FB2">
        <w:t xml:space="preserve"> likewise</w:t>
      </w:r>
      <w:r w:rsidR="00617804">
        <w:t xml:space="preserve"> reflect confounding variables </w:t>
      </w:r>
      <w:r w:rsidR="00887655">
        <w:t>(Fig</w:t>
      </w:r>
      <w:r w:rsidR="003F1F14">
        <w:t>. 6</w:t>
      </w:r>
      <w:r w:rsidR="00FD39EA">
        <w:t xml:space="preserve">, maybe just </w:t>
      </w:r>
      <w:proofErr w:type="spellStart"/>
      <w:r w:rsidR="00FD39EA">
        <w:t>supplmental</w:t>
      </w:r>
      <w:proofErr w:type="spellEnd"/>
      <w:r w:rsidR="003F1F14">
        <w:t>)</w:t>
      </w:r>
      <w:r w:rsidR="00887655">
        <w:t>.</w:t>
      </w:r>
      <w:proofErr w:type="gramEnd"/>
      <w:r w:rsidR="00887655">
        <w:t xml:space="preserve"> </w:t>
      </w:r>
    </w:p>
    <w:p w14:paraId="3A0D9466" w14:textId="6BFEEF54" w:rsidR="00887655" w:rsidRDefault="003F1F14" w:rsidP="00887655">
      <w:pPr>
        <w:keepNext/>
      </w:pPr>
      <w:r>
        <w:rPr>
          <w:noProof/>
        </w:rPr>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50571CCA" w:rsidR="00887655" w:rsidRDefault="00887655" w:rsidP="00887655">
      <w:pPr>
        <w:pStyle w:val="Caption"/>
      </w:pPr>
      <w:r>
        <w:t xml:space="preserve">Figure </w:t>
      </w:r>
      <w:fldSimple w:instr=" SEQ Figure \* ARABIC ">
        <w:r w:rsidR="00FD50E2">
          <w:rPr>
            <w:noProof/>
          </w:rPr>
          <w:t>6</w:t>
        </w:r>
      </w:fldSimple>
      <w:r>
        <w:t xml:space="preserve"> Summary of literature investigating the relationship between the duration of continuous maize implementation and the continuous maize penalty</w:t>
      </w:r>
      <w:r w:rsidR="00FD39EA">
        <w:t>, mean (dotted line) penalty in replicated studies (magenta) was 13%</w:t>
      </w:r>
      <w:r>
        <w:t xml:space="preserve">. </w:t>
      </w:r>
    </w:p>
    <w:p w14:paraId="7A236B26" w14:textId="2A947F2A" w:rsidR="0066604D" w:rsidRDefault="0066604D" w:rsidP="0066604D">
      <w:r>
        <w:t>Th</w:t>
      </w:r>
      <w:r w:rsidR="00617804">
        <w:t xml:space="preserve">ere is therefore strong evidence that </w:t>
      </w:r>
      <w:r>
        <w:t>considering only the previous year’s crop</w:t>
      </w:r>
      <w:r w:rsidR="00617804">
        <w:t>, rather than a multi-year history,</w:t>
      </w:r>
      <w:r>
        <w:t xml:space="preserve">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r w:rsidR="00BE47A8">
        <w:t xml:space="preserve">Dold2020, </w:t>
      </w:r>
      <w:commentRangeStart w:id="236"/>
      <w:r w:rsidRPr="003F1F14">
        <w:rPr>
          <w:color w:val="FF0000"/>
        </w:rPr>
        <w:t>CITE</w:t>
      </w:r>
      <w:commentRangeEnd w:id="236"/>
      <w:r w:rsidR="0038047E">
        <w:rPr>
          <w:rStyle w:val="CommentReference"/>
        </w:rPr>
        <w:commentReference w:id="236"/>
      </w:r>
      <w:r>
        <w:t xml:space="preserve">). </w:t>
      </w:r>
      <w:r w:rsidR="00422FB2">
        <w:t>However, our dataset represents controlled small-plot experiments where weeds were controlled, erosion would have inconsistent effects across plots, and changes in soil carbon between the rotated- and continuous-maize systems at the highest N rates may be difficult to detect (</w:t>
      </w:r>
      <w:proofErr w:type="spellStart"/>
      <w:r w:rsidR="00422FB2">
        <w:t>Poffenbarger</w:t>
      </w:r>
      <w:proofErr w:type="spellEnd"/>
      <w:r w:rsidR="00422FB2">
        <w:t xml:space="preserve"> </w:t>
      </w:r>
    </w:p>
    <w:p w14:paraId="52D86915" w14:textId="0F66B4DA" w:rsidR="0066604D" w:rsidRPr="0066604D" w:rsidRDefault="00A313CA" w:rsidP="007A1C67">
      <w:r>
        <w:t xml:space="preserve">Our experimental data showed variation in the penalty </w:t>
      </w:r>
      <w:proofErr w:type="gramStart"/>
      <w:r>
        <w:t>is better explained</w:t>
      </w:r>
      <w:proofErr w:type="gramEnd"/>
      <w:r>
        <w:t xml:space="preserve"> by variation in the monoculture maize yields, suggesting </w:t>
      </w:r>
      <w:r w:rsidR="003F1F14">
        <w:t xml:space="preserve">it is indeed a yield </w:t>
      </w:r>
      <w:r w:rsidR="003F1F14" w:rsidRPr="003F1F14">
        <w:rPr>
          <w:i/>
          <w:iCs/>
        </w:rPr>
        <w:t>penalty</w:t>
      </w:r>
      <w:r w:rsidR="003F1F14">
        <w:t xml:space="preserve"> that is manifested through mechanisms present in the continuous maize system, rather th</w:t>
      </w:r>
      <w:r w:rsidR="00BE47A8">
        <w:t xml:space="preserve">an the rotated system driving an increase in </w:t>
      </w:r>
      <w:r w:rsidR="003F1F14">
        <w:t>yield</w:t>
      </w:r>
      <w:r w:rsidR="00BE47A8">
        <w:t xml:space="preserve"> potential</w:t>
      </w:r>
      <w:r w:rsidR="003F1F14">
        <w:t xml:space="preserve">. </w:t>
      </w:r>
      <w:r w:rsidR="0066604D">
        <w:t>Therefore, our efforts focused on understanding mechanisms in the continuous maize system that may limit the system’s expression of yield potential</w:t>
      </w:r>
      <w:r>
        <w:t xml:space="preserve"> (</w:t>
      </w:r>
      <w:r w:rsidRPr="00A313CA">
        <w:rPr>
          <w:color w:val="FF0000"/>
        </w:rPr>
        <w:t xml:space="preserve">CITE </w:t>
      </w:r>
      <w:proofErr w:type="spellStart"/>
      <w:r w:rsidRPr="00A313CA">
        <w:rPr>
          <w:color w:val="FF0000"/>
        </w:rPr>
        <w:t>cassman</w:t>
      </w:r>
      <w:proofErr w:type="spellEnd"/>
      <w:r w:rsidRPr="00A313CA">
        <w:rPr>
          <w:color w:val="FF0000"/>
        </w:rPr>
        <w:t xml:space="preserve"> for yield potential I guess</w:t>
      </w:r>
      <w:r>
        <w:t>)</w:t>
      </w:r>
      <w:r w:rsidR="0066604D">
        <w:t xml:space="preserve">. </w:t>
      </w:r>
    </w:p>
    <w:p w14:paraId="75B07DC7" w14:textId="09FA9FD3" w:rsidR="007A1C67" w:rsidRDefault="007A1C67" w:rsidP="007A1C67">
      <w:r>
        <w:t>Based on an extensive literature review (supplementary material), we identified</w:t>
      </w:r>
      <w:r w:rsidR="00BE47A8">
        <w:t xml:space="preserve"> six</w:t>
      </w:r>
      <w:r w:rsidR="00AC3C1C">
        <w:rPr>
          <w:rStyle w:val="CommentReference"/>
        </w:rPr>
        <w:commentReference w:id="237"/>
      </w:r>
      <w:r w:rsidR="00BE47A8">
        <w:t xml:space="preserve"> </w:t>
      </w:r>
      <w:r>
        <w:t>general categories of candidate mechanisms for explaining the continuous maize penalty</w:t>
      </w:r>
      <w:r w:rsidR="003F1F14">
        <w:t xml:space="preserve"> in the year following a maize crop</w:t>
      </w:r>
      <w:r>
        <w:t xml:space="preserve"> (</w:t>
      </w:r>
      <w:r w:rsidR="00A313CA">
        <w:fldChar w:fldCharType="begin"/>
      </w:r>
      <w:r w:rsidR="00A313CA">
        <w:instrText xml:space="preserve"> REF _Ref76728682 \h </w:instrText>
      </w:r>
      <w:r w:rsidR="00A313CA">
        <w:fldChar w:fldCharType="separate"/>
      </w:r>
      <w:r w:rsidR="00A313CA">
        <w:t xml:space="preserve">Table </w:t>
      </w:r>
      <w:r w:rsidR="00A313CA">
        <w:rPr>
          <w:noProof/>
        </w:rPr>
        <w:t>3</w:t>
      </w:r>
      <w:r w:rsidR="00A313CA">
        <w:fldChar w:fldCharType="end"/>
      </w:r>
      <w:r>
        <w:t>).</w:t>
      </w:r>
    </w:p>
    <w:p w14:paraId="47CA1618" w14:textId="719A2156" w:rsidR="007A1C67" w:rsidRDefault="007A1C67" w:rsidP="007A1C67"/>
    <w:p w14:paraId="480D3923" w14:textId="115BC6AA" w:rsidR="00AE0F0A" w:rsidRDefault="00AE0F0A" w:rsidP="00AE0F0A">
      <w:pPr>
        <w:pStyle w:val="Caption"/>
        <w:keepNext/>
      </w:pPr>
      <w:bookmarkStart w:id="238" w:name="_Ref76728682"/>
      <w:commentRangeStart w:id="239"/>
      <w:r w:rsidRPr="00A313CA">
        <w:rPr>
          <w:b/>
          <w:bCs/>
        </w:rPr>
        <w:t xml:space="preserve">Table </w:t>
      </w:r>
      <w:commentRangeEnd w:id="239"/>
      <w:r w:rsidR="00CC5F91">
        <w:rPr>
          <w:rStyle w:val="CommentReference"/>
          <w:iCs w:val="0"/>
          <w:color w:val="auto"/>
        </w:rPr>
        <w:commentReference w:id="239"/>
      </w:r>
      <w:r w:rsidR="006F3689" w:rsidRPr="00A313CA">
        <w:rPr>
          <w:b/>
          <w:bCs/>
        </w:rPr>
        <w:fldChar w:fldCharType="begin"/>
      </w:r>
      <w:r w:rsidR="006F3689" w:rsidRPr="00A313CA">
        <w:rPr>
          <w:b/>
          <w:bCs/>
        </w:rPr>
        <w:instrText xml:space="preserve"> SEQ Table \* ARABIC </w:instrText>
      </w:r>
      <w:r w:rsidR="006F3689" w:rsidRPr="00A313CA">
        <w:rPr>
          <w:b/>
          <w:bCs/>
        </w:rPr>
        <w:fldChar w:fldCharType="separate"/>
      </w:r>
      <w:r w:rsidRPr="00A313CA">
        <w:rPr>
          <w:b/>
          <w:bCs/>
          <w:noProof/>
        </w:rPr>
        <w:t>3</w:t>
      </w:r>
      <w:r w:rsidR="006F3689" w:rsidRPr="00A313CA">
        <w:rPr>
          <w:b/>
          <w:bCs/>
          <w:noProof/>
        </w:rPr>
        <w:fldChar w:fldCharType="end"/>
      </w:r>
      <w:bookmarkEnd w:id="238"/>
      <w:r w:rsidRPr="00A313CA">
        <w:rPr>
          <w:b/>
          <w:bCs/>
        </w:rPr>
        <w:t xml:space="preserve"> </w:t>
      </w:r>
      <w:r>
        <w:t xml:space="preserve">General categories of mechanistic pathways by which growing maize following a maize crop results in lower grain yields under sufficient nitrogen </w:t>
      </w:r>
      <w:commentRangeStart w:id="240"/>
      <w:r>
        <w:t>inputs</w:t>
      </w:r>
      <w:commentRangeEnd w:id="240"/>
      <w:r w:rsidR="00BB4E36">
        <w:rPr>
          <w:rStyle w:val="CommentReference"/>
          <w:iCs w:val="0"/>
          <w:color w:val="auto"/>
        </w:rPr>
        <w:commentReference w:id="240"/>
      </w:r>
      <w:r>
        <w:t>.</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t>Seedling death</w:t>
            </w:r>
          </w:p>
        </w:tc>
        <w:tc>
          <w:tcPr>
            <w:tcW w:w="7560" w:type="dxa"/>
          </w:tcPr>
          <w:p w14:paraId="507B0F34" w14:textId="5D72A51A" w:rsidR="00AB7414" w:rsidRDefault="00AB7414" w:rsidP="00BE47A8">
            <w:r>
              <w:t>Planting into soil with high amounts of maize residue may reduce seedling establishment by reducing seed to soil contact, through allelopathic effects, and</w:t>
            </w:r>
            <w:r w:rsidR="00AE0F0A">
              <w:t>/or</w:t>
            </w:r>
            <w:r w:rsidR="00BE47A8">
              <w:t xml:space="preserve"> through the residue creating </w:t>
            </w:r>
            <w:r>
              <w:t xml:space="preserve">physical </w:t>
            </w:r>
            <w:proofErr w:type="gramStart"/>
            <w:r>
              <w:t>barrier</w:t>
            </w:r>
            <w:r w:rsidR="00BE47A8">
              <w:t>s</w:t>
            </w:r>
            <w:proofErr w:type="gramEnd"/>
            <w:r>
              <w:t xml:space="preserve"> that </w:t>
            </w:r>
            <w:r w:rsidR="00BE47A8">
              <w:t xml:space="preserve">impedes seedling growth and successful establishment. </w:t>
            </w:r>
            <w:r>
              <w:t>Additionally, higher amounts of residue may lead to cooler and wetter soils</w:t>
            </w:r>
            <w:r w:rsidR="00BE47A8">
              <w:t>,</w:t>
            </w:r>
            <w:r>
              <w:t xml:space="preserve">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655BAFF3" w:rsidR="00AB7414" w:rsidRDefault="00AB7414" w:rsidP="00BE47A8">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but it is possible even sm</w:t>
            </w:r>
            <w:r w:rsidR="00BE47A8">
              <w:t>all amounts of surface residue are</w:t>
            </w:r>
            <w:r>
              <w:t xml:space="preserve">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1494ACEF" w:rsidR="00AB7414" w:rsidRDefault="00AB7414" w:rsidP="00BE47A8">
            <w:r>
              <w:t xml:space="preserve">Maize roots from the previous year may support higher levels of </w:t>
            </w:r>
            <w:r w:rsidR="00BE47A8">
              <w:t>soil bacteria harmful to the following</w:t>
            </w:r>
            <w:r>
              <w:t xml:space="preserve"> year’s maize roots.</w:t>
            </w:r>
            <w:r w:rsidR="00BE47A8">
              <w:t xml:space="preserve"> Additionally, while </w:t>
            </w:r>
            <w:r w:rsidR="00AE0F0A">
              <w:t xml:space="preserve">soil disease </w:t>
            </w:r>
            <w:r w:rsidR="00BE47A8">
              <w:t xml:space="preserve">inoculants are </w:t>
            </w:r>
            <w:r w:rsidR="00AE0F0A">
              <w:t>always present</w:t>
            </w:r>
            <w:r w:rsidR="00BE47A8">
              <w:t xml:space="preserve"> in Corn Belt soils (CITE)</w:t>
            </w:r>
            <w:r w:rsidR="00AE0F0A">
              <w:t>, cooler temperatures may result in less competition</w:t>
            </w:r>
            <w:r w:rsidR="00BE47A8">
              <w:t xml:space="preserve"> which allows disease to establish and cause </w:t>
            </w:r>
            <w:r w:rsidR="00AE0F0A">
              <w:t>higher incidence</w:t>
            </w:r>
            <w:r w:rsidR="00BE47A8">
              <w:t>s</w:t>
            </w:r>
            <w:r w:rsidR="00AE0F0A">
              <w:t xml:space="preserve"> of root disease. (</w:t>
            </w:r>
            <w:r w:rsidR="00BE47A8">
              <w:rPr>
                <w:color w:val="FF0000"/>
              </w:rPr>
              <w:t>Robertson</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40B61F3D" w:rsidR="00AB7414" w:rsidRDefault="00AB7414" w:rsidP="00AB7414">
            <w:r>
              <w:t>It is possible</w:t>
            </w:r>
            <w:r w:rsidR="00A313CA">
              <w:t xml:space="preserve"> in some environments</w:t>
            </w:r>
            <w:r>
              <w:t xml:space="preserv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1C6C7F6C" w:rsidR="00B82DF9" w:rsidRDefault="0024701C" w:rsidP="00B82DF9">
      <w:pPr>
        <w:pStyle w:val="Heading3"/>
      </w:pPr>
      <w:r>
        <w:t xml:space="preserve">Scenario </w:t>
      </w:r>
      <w:r w:rsidR="00B82DF9">
        <w:t xml:space="preserve">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241" w:name="_Ref76631113"/>
      <w:commentRangeStart w:id="242"/>
      <w:r>
        <w:t xml:space="preserve">Table </w:t>
      </w:r>
      <w:commentRangeEnd w:id="242"/>
      <w:r w:rsidR="00CC5F91">
        <w:rPr>
          <w:rStyle w:val="CommentReference"/>
          <w:iCs w:val="0"/>
          <w:color w:val="auto"/>
        </w:rPr>
        <w:commentReference w:id="242"/>
      </w:r>
      <w:fldSimple w:instr=" SEQ Table \* ARABIC ">
        <w:r>
          <w:rPr>
            <w:noProof/>
          </w:rPr>
          <w:t>4</w:t>
        </w:r>
      </w:fldSimple>
      <w:bookmarkEnd w:id="241"/>
      <w:r>
        <w:t xml:space="preserve"> Model parameter adjustments to investigate feasibility of proposed mechanisms for the continuous maize penalty</w:t>
      </w:r>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601DC9">
            <w:pPr>
              <w:rPr>
                <w:b/>
                <w:bCs/>
              </w:rPr>
            </w:pPr>
            <w:r>
              <w:rPr>
                <w:b/>
                <w:bCs/>
              </w:rPr>
              <w:t>Scenario</w:t>
            </w:r>
          </w:p>
        </w:tc>
        <w:tc>
          <w:tcPr>
            <w:tcW w:w="2235" w:type="dxa"/>
          </w:tcPr>
          <w:p w14:paraId="157BF07E" w14:textId="18379644" w:rsidR="00AC5312" w:rsidRPr="00795874" w:rsidRDefault="00AC5312" w:rsidP="00601DC9">
            <w:pPr>
              <w:rPr>
                <w:b/>
                <w:bCs/>
              </w:rPr>
            </w:pPr>
            <w:r w:rsidRPr="00795874">
              <w:rPr>
                <w:b/>
                <w:bCs/>
              </w:rPr>
              <w:t>Target outcome</w:t>
            </w:r>
          </w:p>
        </w:tc>
        <w:tc>
          <w:tcPr>
            <w:tcW w:w="2610" w:type="dxa"/>
          </w:tcPr>
          <w:p w14:paraId="4EC5BE5B" w14:textId="77777777" w:rsidR="00AC5312" w:rsidRPr="00795874" w:rsidRDefault="00AC5312" w:rsidP="00601DC9">
            <w:pPr>
              <w:rPr>
                <w:b/>
                <w:bCs/>
              </w:rPr>
            </w:pPr>
            <w:r w:rsidRPr="00795874">
              <w:rPr>
                <w:b/>
                <w:bCs/>
              </w:rPr>
              <w:t>Parameter</w:t>
            </w:r>
          </w:p>
        </w:tc>
        <w:tc>
          <w:tcPr>
            <w:tcW w:w="3505" w:type="dxa"/>
          </w:tcPr>
          <w:p w14:paraId="132485D3" w14:textId="77777777" w:rsidR="00AC5312" w:rsidRPr="00795874" w:rsidRDefault="00AC5312" w:rsidP="00601DC9">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601DC9">
            <w:r>
              <w:t>1</w:t>
            </w:r>
          </w:p>
        </w:tc>
        <w:tc>
          <w:tcPr>
            <w:tcW w:w="2235" w:type="dxa"/>
          </w:tcPr>
          <w:p w14:paraId="5FCCDA31" w14:textId="23166857" w:rsidR="00AC5312" w:rsidRDefault="00AC5312" w:rsidP="00601DC9">
            <w:r>
              <w:t>Seedling death</w:t>
            </w:r>
          </w:p>
        </w:tc>
        <w:tc>
          <w:tcPr>
            <w:tcW w:w="2610" w:type="dxa"/>
          </w:tcPr>
          <w:p w14:paraId="50DB7685" w14:textId="77777777" w:rsidR="00AC5312" w:rsidRDefault="00AC5312" w:rsidP="00601DC9">
            <w:r>
              <w:t>Lower plant population</w:t>
            </w:r>
          </w:p>
        </w:tc>
        <w:tc>
          <w:tcPr>
            <w:tcW w:w="3505" w:type="dxa"/>
          </w:tcPr>
          <w:p w14:paraId="0E5EBBAA" w14:textId="1DB590F8" w:rsidR="00AC5312" w:rsidRDefault="00AC5312" w:rsidP="00601DC9">
            <w:r>
              <w:t>Manually decreased plant population by 1 pl m-2 (</w:t>
            </w:r>
            <w:r w:rsidRPr="00A313CA">
              <w:rPr>
                <w:color w:val="FF0000"/>
              </w:rPr>
              <w:t>X</w:t>
            </w:r>
            <w:r>
              <w:t xml:space="preserve"> pl ha-1)</w:t>
            </w:r>
          </w:p>
        </w:tc>
      </w:tr>
      <w:tr w:rsidR="00AC5312" w14:paraId="34C87FA5" w14:textId="77777777" w:rsidTr="00AC5312">
        <w:tc>
          <w:tcPr>
            <w:tcW w:w="1000" w:type="dxa"/>
          </w:tcPr>
          <w:p w14:paraId="73EBB53F" w14:textId="77777777" w:rsidR="00AC5312" w:rsidRDefault="00AC5312" w:rsidP="00601DC9">
            <w:r>
              <w:t>2</w:t>
            </w:r>
          </w:p>
        </w:tc>
        <w:tc>
          <w:tcPr>
            <w:tcW w:w="2235" w:type="dxa"/>
          </w:tcPr>
          <w:p w14:paraId="349534F0" w14:textId="77777777" w:rsidR="00AC5312" w:rsidRDefault="00AC5312" w:rsidP="00601DC9">
            <w:r>
              <w:t>Delayed emergence</w:t>
            </w:r>
          </w:p>
        </w:tc>
        <w:tc>
          <w:tcPr>
            <w:tcW w:w="2610" w:type="dxa"/>
          </w:tcPr>
          <w:p w14:paraId="5B1CA930" w14:textId="77777777" w:rsidR="00AC5312" w:rsidRDefault="00AC5312" w:rsidP="00601DC9">
            <w:r>
              <w:t>Time from sowing to emergence</w:t>
            </w:r>
          </w:p>
        </w:tc>
        <w:tc>
          <w:tcPr>
            <w:tcW w:w="3505" w:type="dxa"/>
          </w:tcPr>
          <w:p w14:paraId="759373A5" w14:textId="77777777" w:rsidR="00AC5312" w:rsidRPr="00795874" w:rsidRDefault="00AC5312" w:rsidP="00601DC9">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RUE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lastRenderedPageBreak/>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t>5</w:t>
            </w:r>
          </w:p>
        </w:tc>
        <w:tc>
          <w:tcPr>
            <w:tcW w:w="2235" w:type="dxa"/>
          </w:tcPr>
          <w:p w14:paraId="68CB4CD6" w14:textId="21F2629D" w:rsidR="00AC5312" w:rsidRDefault="00AC5312" w:rsidP="00AC5312">
            <w:r>
              <w:t>Compromised root function</w:t>
            </w:r>
          </w:p>
        </w:tc>
        <w:tc>
          <w:tcPr>
            <w:tcW w:w="2610" w:type="dxa"/>
          </w:tcPr>
          <w:p w14:paraId="5A4FA194" w14:textId="2EF27E85" w:rsidR="00AC5312" w:rsidRDefault="00AC5312" w:rsidP="00AC5312">
            <w:r>
              <w:t xml:space="preserve">Root </w:t>
            </w:r>
            <w:del w:id="243" w:author="Sotirios Archontoulis" w:date="2021-07-11T12:49:00Z">
              <w:r w:rsidDel="0038047E">
                <w:delText xml:space="preserve">absorption </w:delText>
              </w:r>
            </w:del>
            <w:ins w:id="244" w:author="Sotirios Archontoulis" w:date="2021-07-11T12:49:00Z">
              <w:r w:rsidR="0038047E">
                <w:t xml:space="preserve">water uptake </w:t>
              </w:r>
            </w:ins>
            <w:r>
              <w:t>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bl>
    <w:p w14:paraId="34EEB294" w14:textId="77777777" w:rsidR="00BE47A8" w:rsidRDefault="00BE47A8" w:rsidP="007A1C67"/>
    <w:tbl>
      <w:tblPr>
        <w:tblStyle w:val="TableGrid"/>
        <w:tblW w:w="10245" w:type="dxa"/>
        <w:tblLayout w:type="fixed"/>
        <w:tblLook w:val="04A0" w:firstRow="1" w:lastRow="0" w:firstColumn="1" w:lastColumn="0" w:noHBand="0" w:noVBand="1"/>
      </w:tblPr>
      <w:tblGrid>
        <w:gridCol w:w="1471"/>
        <w:gridCol w:w="2564"/>
        <w:gridCol w:w="1270"/>
        <w:gridCol w:w="1980"/>
        <w:gridCol w:w="2960"/>
      </w:tblGrid>
      <w:tr w:rsidR="004E736F" w:rsidRPr="00795874" w14:paraId="164D1190" w14:textId="4EFF7877" w:rsidTr="004E736F">
        <w:tc>
          <w:tcPr>
            <w:tcW w:w="1471" w:type="dxa"/>
          </w:tcPr>
          <w:p w14:paraId="444599A1" w14:textId="4392549A" w:rsidR="004E736F" w:rsidRPr="00795874" w:rsidRDefault="004E736F" w:rsidP="00F03333">
            <w:pPr>
              <w:rPr>
                <w:b/>
                <w:bCs/>
              </w:rPr>
            </w:pPr>
            <w:r>
              <w:rPr>
                <w:b/>
                <w:bCs/>
              </w:rPr>
              <w:t>Hypothesis</w:t>
            </w:r>
          </w:p>
        </w:tc>
        <w:tc>
          <w:tcPr>
            <w:tcW w:w="2564" w:type="dxa"/>
          </w:tcPr>
          <w:p w14:paraId="3D23825D" w14:textId="77777777" w:rsidR="004E736F" w:rsidRPr="00795874" w:rsidRDefault="004E736F" w:rsidP="00F03333">
            <w:pPr>
              <w:rPr>
                <w:b/>
                <w:bCs/>
              </w:rPr>
            </w:pPr>
            <w:r>
              <w:rPr>
                <w:b/>
                <w:bCs/>
              </w:rPr>
              <w:t>Description</w:t>
            </w:r>
          </w:p>
        </w:tc>
        <w:tc>
          <w:tcPr>
            <w:tcW w:w="1270" w:type="dxa"/>
          </w:tcPr>
          <w:p w14:paraId="03A86A0D" w14:textId="3777DE67" w:rsidR="004E736F" w:rsidRDefault="004E736F" w:rsidP="00F03333">
            <w:pPr>
              <w:rPr>
                <w:b/>
                <w:bCs/>
              </w:rPr>
            </w:pPr>
            <w:r>
              <w:rPr>
                <w:b/>
                <w:bCs/>
              </w:rPr>
              <w:t>Scenario</w:t>
            </w:r>
          </w:p>
        </w:tc>
        <w:tc>
          <w:tcPr>
            <w:tcW w:w="1980" w:type="dxa"/>
          </w:tcPr>
          <w:p w14:paraId="3026C3E7" w14:textId="6B1AF150" w:rsidR="004E736F" w:rsidRDefault="004E736F" w:rsidP="00F03333">
            <w:pPr>
              <w:rPr>
                <w:b/>
                <w:bCs/>
              </w:rPr>
            </w:pPr>
            <w:r>
              <w:rPr>
                <w:b/>
                <w:bCs/>
              </w:rPr>
              <w:t>Parameter/target outcome</w:t>
            </w:r>
          </w:p>
        </w:tc>
        <w:tc>
          <w:tcPr>
            <w:tcW w:w="2960" w:type="dxa"/>
          </w:tcPr>
          <w:p w14:paraId="39BD3BFB" w14:textId="44AAD25E" w:rsidR="004E736F" w:rsidRDefault="004E736F" w:rsidP="00F03333">
            <w:pPr>
              <w:rPr>
                <w:b/>
                <w:bCs/>
              </w:rPr>
            </w:pPr>
            <w:r>
              <w:rPr>
                <w:b/>
                <w:bCs/>
              </w:rPr>
              <w:t>APSIM implementation</w:t>
            </w:r>
          </w:p>
        </w:tc>
      </w:tr>
      <w:tr w:rsidR="004E736F" w14:paraId="3B7DFF9A" w14:textId="5A1D50F1" w:rsidTr="004E736F">
        <w:tc>
          <w:tcPr>
            <w:tcW w:w="1471" w:type="dxa"/>
          </w:tcPr>
          <w:p w14:paraId="66861EF4" w14:textId="0D230B25" w:rsidR="004E736F" w:rsidRDefault="004E736F" w:rsidP="004E736F">
            <w:r>
              <w:t>Seedling death</w:t>
            </w:r>
          </w:p>
        </w:tc>
        <w:tc>
          <w:tcPr>
            <w:tcW w:w="2564" w:type="dxa"/>
          </w:tcPr>
          <w:p w14:paraId="425E6CBA" w14:textId="77777777" w:rsidR="004E736F" w:rsidRDefault="004E736F" w:rsidP="004E736F">
            <w:r>
              <w:t xml:space="preserve">Planting into soil with high amounts of maize residue may reduce seedling establishment by reducing seed to soil contact, through </w:t>
            </w:r>
            <w:proofErr w:type="spellStart"/>
            <w:r>
              <w:t>allelopathic</w:t>
            </w:r>
            <w:proofErr w:type="spellEnd"/>
            <w:r>
              <w:t xml:space="preserve"> effects, and/or through the residue creating physical </w:t>
            </w:r>
            <w:proofErr w:type="gramStart"/>
            <w:r>
              <w:t>barriers</w:t>
            </w:r>
            <w:proofErr w:type="gramEnd"/>
            <w:r>
              <w:t xml:space="preserve"> that impedes seedling growth and successful establishment. Additionally, higher amounts of residue may lead to cooler and wetter soils, which may result increase incidence of seedling disease.  </w:t>
            </w:r>
          </w:p>
        </w:tc>
        <w:tc>
          <w:tcPr>
            <w:tcW w:w="1270" w:type="dxa"/>
          </w:tcPr>
          <w:p w14:paraId="65B65326" w14:textId="0C9BE25F" w:rsidR="004E736F" w:rsidRDefault="004E736F" w:rsidP="004E736F">
            <w:r>
              <w:t>1</w:t>
            </w:r>
          </w:p>
        </w:tc>
        <w:tc>
          <w:tcPr>
            <w:tcW w:w="1980" w:type="dxa"/>
          </w:tcPr>
          <w:p w14:paraId="6FF40018" w14:textId="6EF91C0F" w:rsidR="004E736F" w:rsidRDefault="004E736F" w:rsidP="004E736F">
            <w:r>
              <w:t>Lower plant population</w:t>
            </w:r>
            <w:r>
              <w:t xml:space="preserve"> to simulate seedling death</w:t>
            </w:r>
          </w:p>
        </w:tc>
        <w:tc>
          <w:tcPr>
            <w:tcW w:w="2960" w:type="dxa"/>
          </w:tcPr>
          <w:p w14:paraId="31B70FC8" w14:textId="61E40156" w:rsidR="004E736F" w:rsidRDefault="004E736F" w:rsidP="004E736F">
            <w:r>
              <w:t xml:space="preserve">Manually decreased plant population by 1 </w:t>
            </w:r>
            <w:proofErr w:type="spellStart"/>
            <w:r>
              <w:t>pl</w:t>
            </w:r>
            <w:proofErr w:type="spellEnd"/>
            <w:r>
              <w:t xml:space="preserve"> m-2 (</w:t>
            </w:r>
            <w:r w:rsidRPr="00A313CA">
              <w:rPr>
                <w:color w:val="FF0000"/>
              </w:rPr>
              <w:t>X</w:t>
            </w:r>
            <w:r>
              <w:t xml:space="preserve"> </w:t>
            </w:r>
            <w:proofErr w:type="spellStart"/>
            <w:r>
              <w:t>pl</w:t>
            </w:r>
            <w:proofErr w:type="spellEnd"/>
            <w:r>
              <w:t xml:space="preserve"> ha-1)</w:t>
            </w:r>
          </w:p>
        </w:tc>
      </w:tr>
      <w:tr w:rsidR="004E736F" w14:paraId="0A20F6C3" w14:textId="77777777" w:rsidTr="004E736F">
        <w:tc>
          <w:tcPr>
            <w:tcW w:w="1471" w:type="dxa"/>
          </w:tcPr>
          <w:p w14:paraId="0B197196" w14:textId="0B92E771" w:rsidR="004E736F" w:rsidRDefault="004E736F" w:rsidP="004E736F">
            <w:r>
              <w:t>Delayed emergence</w:t>
            </w:r>
          </w:p>
        </w:tc>
        <w:tc>
          <w:tcPr>
            <w:tcW w:w="2564" w:type="dxa"/>
          </w:tcPr>
          <w:p w14:paraId="6A27369F" w14:textId="0C6F525F" w:rsidR="004E736F" w:rsidRDefault="004E736F" w:rsidP="004E736F">
            <w:r>
              <w:t xml:space="preserve">The high amounts of residue in continuous maize systems my result in cooler soil temperatures, which could delay seedling emergence. </w:t>
            </w:r>
          </w:p>
        </w:tc>
        <w:tc>
          <w:tcPr>
            <w:tcW w:w="1270" w:type="dxa"/>
          </w:tcPr>
          <w:p w14:paraId="18311BC0" w14:textId="53481EE4" w:rsidR="004E736F" w:rsidRDefault="004E736F" w:rsidP="004E736F">
            <w:r>
              <w:t>2</w:t>
            </w:r>
          </w:p>
        </w:tc>
        <w:tc>
          <w:tcPr>
            <w:tcW w:w="1980" w:type="dxa"/>
          </w:tcPr>
          <w:p w14:paraId="70F3EC22" w14:textId="1EA0C1A2" w:rsidR="004E736F" w:rsidRDefault="004E736F" w:rsidP="004E736F">
            <w:r>
              <w:t>Time from sowing to emergence</w:t>
            </w:r>
          </w:p>
        </w:tc>
        <w:tc>
          <w:tcPr>
            <w:tcW w:w="2960" w:type="dxa"/>
          </w:tcPr>
          <w:p w14:paraId="003EF3F0" w14:textId="3B118C05" w:rsidR="004E736F" w:rsidRDefault="004E736F" w:rsidP="004E736F">
            <w:r>
              <w:rPr>
                <w:rFonts w:ascii="Calibri" w:hAnsi="Calibri" w:cs="Calibri"/>
                <w:color w:val="000000"/>
              </w:rPr>
              <w:t>Changed sowing depth from 50 mm to 100 mm</w:t>
            </w:r>
          </w:p>
        </w:tc>
      </w:tr>
      <w:tr w:rsidR="004E736F" w14:paraId="5972AA4D" w14:textId="56E54A84" w:rsidTr="004E736F">
        <w:tc>
          <w:tcPr>
            <w:tcW w:w="1471" w:type="dxa"/>
          </w:tcPr>
          <w:p w14:paraId="6BC37D3A" w14:textId="2BBE98BF" w:rsidR="004E736F" w:rsidRDefault="004E736F" w:rsidP="004E736F"/>
        </w:tc>
        <w:tc>
          <w:tcPr>
            <w:tcW w:w="2564" w:type="dxa"/>
          </w:tcPr>
          <w:p w14:paraId="45A80272" w14:textId="4AD6C133" w:rsidR="004E736F" w:rsidRDefault="004E736F" w:rsidP="004E736F"/>
        </w:tc>
        <w:tc>
          <w:tcPr>
            <w:tcW w:w="1270" w:type="dxa"/>
          </w:tcPr>
          <w:p w14:paraId="087F4961" w14:textId="77777777" w:rsidR="004E736F" w:rsidRDefault="004E736F" w:rsidP="004E736F"/>
        </w:tc>
        <w:tc>
          <w:tcPr>
            <w:tcW w:w="1980" w:type="dxa"/>
          </w:tcPr>
          <w:p w14:paraId="793E9ABE" w14:textId="2F025B8F" w:rsidR="004E736F" w:rsidRDefault="004E736F" w:rsidP="004E736F"/>
        </w:tc>
        <w:tc>
          <w:tcPr>
            <w:tcW w:w="2960" w:type="dxa"/>
          </w:tcPr>
          <w:p w14:paraId="35688225" w14:textId="58B6D60D" w:rsidR="004E736F" w:rsidRDefault="004E736F" w:rsidP="004E736F"/>
        </w:tc>
      </w:tr>
      <w:tr w:rsidR="004E736F" w14:paraId="6464B4B5" w14:textId="05559744" w:rsidTr="004E736F">
        <w:tc>
          <w:tcPr>
            <w:tcW w:w="1471" w:type="dxa"/>
          </w:tcPr>
          <w:p w14:paraId="1EFC327A" w14:textId="6B4C49E4" w:rsidR="004E736F" w:rsidRDefault="004E736F" w:rsidP="004E736F">
            <w:r>
              <w:t>Foliar disease</w:t>
            </w:r>
          </w:p>
        </w:tc>
        <w:tc>
          <w:tcPr>
            <w:tcW w:w="2564" w:type="dxa"/>
          </w:tcPr>
          <w:p w14:paraId="4C293861" w14:textId="77777777" w:rsidR="004E736F" w:rsidRDefault="004E736F" w:rsidP="004E736F">
            <w:r>
              <w:t>When left on the soil surface, maize residue harbors inoculants for maize foliar diseases such as XX. Tillage is recommended to reduce inoculant amount (</w:t>
            </w:r>
            <w:r w:rsidRPr="00AE0F0A">
              <w:rPr>
                <w:color w:val="FF0000"/>
              </w:rPr>
              <w:t>CITE</w:t>
            </w:r>
            <w:r>
              <w:t xml:space="preserve">), but it is possible even small amounts of surface residue are sufficient to </w:t>
            </w:r>
            <w:r>
              <w:lastRenderedPageBreak/>
              <w:t xml:space="preserve">produce localized foliar diseases at a level that significantly affects maize yields.  </w:t>
            </w:r>
          </w:p>
        </w:tc>
        <w:tc>
          <w:tcPr>
            <w:tcW w:w="1270" w:type="dxa"/>
          </w:tcPr>
          <w:p w14:paraId="1C5CC90D" w14:textId="10D5FC81" w:rsidR="004E736F" w:rsidRDefault="004E736F" w:rsidP="004E736F">
            <w:r>
              <w:lastRenderedPageBreak/>
              <w:t>3</w:t>
            </w:r>
          </w:p>
        </w:tc>
        <w:tc>
          <w:tcPr>
            <w:tcW w:w="1980" w:type="dxa"/>
          </w:tcPr>
          <w:p w14:paraId="71150077" w14:textId="162ECC35" w:rsidR="004E736F" w:rsidRDefault="004E736F" w:rsidP="004E736F">
            <w:r>
              <w:t>Decreased radiation use efficiency (RUE)</w:t>
            </w:r>
            <w:r>
              <w:t xml:space="preserve"> to simulate f</w:t>
            </w:r>
            <w:r>
              <w:t>oliar disease-induced decrease in plant function</w:t>
            </w:r>
          </w:p>
        </w:tc>
        <w:tc>
          <w:tcPr>
            <w:tcW w:w="2960" w:type="dxa"/>
          </w:tcPr>
          <w:p w14:paraId="7C3FBB8D" w14:textId="77777777" w:rsidR="004E736F" w:rsidRDefault="004E736F" w:rsidP="004E736F">
            <w:pPr>
              <w:rPr>
                <w:rFonts w:ascii="Calibri" w:hAnsi="Calibri" w:cs="Calibri"/>
                <w:color w:val="000000"/>
              </w:rPr>
            </w:pPr>
            <w:r>
              <w:t xml:space="preserve">Reduced cultivar RUE </w:t>
            </w:r>
          </w:p>
          <w:p w14:paraId="3F98CCAB" w14:textId="340B038A" w:rsidR="004E736F" w:rsidRDefault="004E736F" w:rsidP="004E736F">
            <w:proofErr w:type="gramStart"/>
            <w:r>
              <w:rPr>
                <w:rFonts w:ascii="Calibri" w:hAnsi="Calibri" w:cs="Calibri"/>
                <w:color w:val="000000"/>
              </w:rPr>
              <w:t>from</w:t>
            </w:r>
            <w:proofErr w:type="gramEnd"/>
            <w:r>
              <w:rPr>
                <w:rFonts w:ascii="Calibri" w:hAnsi="Calibri" w:cs="Calibri"/>
                <w:color w:val="000000"/>
              </w:rPr>
              <w:t xml:space="preserve">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4E736F" w14:paraId="0771E1C2" w14:textId="63F0821A" w:rsidTr="004E736F">
        <w:tc>
          <w:tcPr>
            <w:tcW w:w="1471" w:type="dxa"/>
          </w:tcPr>
          <w:p w14:paraId="06756AEF" w14:textId="7EB12A73" w:rsidR="004E736F" w:rsidRDefault="004E736F" w:rsidP="004E736F">
            <w:r>
              <w:t>Compromised root growth and/or function</w:t>
            </w:r>
          </w:p>
        </w:tc>
        <w:tc>
          <w:tcPr>
            <w:tcW w:w="2564" w:type="dxa"/>
          </w:tcPr>
          <w:p w14:paraId="61940ADE" w14:textId="77777777" w:rsidR="004E736F" w:rsidRDefault="004E736F" w:rsidP="004E736F">
            <w:r>
              <w:t>Maize roots from the previous year may support higher levels of soil bacteria harmful to the following year’s maize roots. Additionally, while soil disease inoculants are always present in Corn Belt soils (CITE), cooler temperatures may result in less competition which allows disease to establish and cause higher incidences of root disease. (</w:t>
            </w:r>
            <w:r>
              <w:rPr>
                <w:color w:val="FF0000"/>
              </w:rPr>
              <w:t>Robertson</w:t>
            </w:r>
            <w:r>
              <w:t xml:space="preserve">) </w:t>
            </w:r>
          </w:p>
        </w:tc>
        <w:tc>
          <w:tcPr>
            <w:tcW w:w="1270" w:type="dxa"/>
          </w:tcPr>
          <w:p w14:paraId="57FED88F" w14:textId="7C449503" w:rsidR="004E736F" w:rsidRDefault="004E736F" w:rsidP="004E736F">
            <w:r>
              <w:t>4</w:t>
            </w:r>
          </w:p>
        </w:tc>
        <w:tc>
          <w:tcPr>
            <w:tcW w:w="1980" w:type="dxa"/>
          </w:tcPr>
          <w:p w14:paraId="5468C9B0" w14:textId="0C8342E8" w:rsidR="004E736F" w:rsidRDefault="004E736F" w:rsidP="004E736F">
            <w:r>
              <w:t>Root front velocity (RFV)</w:t>
            </w:r>
            <w:r>
              <w:t xml:space="preserve"> to simulate compromised root growth</w:t>
            </w:r>
          </w:p>
        </w:tc>
        <w:tc>
          <w:tcPr>
            <w:tcW w:w="2960" w:type="dxa"/>
          </w:tcPr>
          <w:p w14:paraId="1CBC1250" w14:textId="1647C20C" w:rsidR="004E736F" w:rsidRDefault="004E736F" w:rsidP="004E736F">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4E736F" w14:paraId="07DF2B9C" w14:textId="77777777" w:rsidTr="004E736F">
        <w:tc>
          <w:tcPr>
            <w:tcW w:w="1471" w:type="dxa"/>
          </w:tcPr>
          <w:p w14:paraId="2319846A" w14:textId="77777777" w:rsidR="004E736F" w:rsidRDefault="004E736F" w:rsidP="004E736F"/>
        </w:tc>
        <w:tc>
          <w:tcPr>
            <w:tcW w:w="2564" w:type="dxa"/>
          </w:tcPr>
          <w:p w14:paraId="24F9ACC1" w14:textId="77777777" w:rsidR="004E736F" w:rsidRDefault="004E736F" w:rsidP="004E736F"/>
        </w:tc>
        <w:tc>
          <w:tcPr>
            <w:tcW w:w="1270" w:type="dxa"/>
          </w:tcPr>
          <w:p w14:paraId="76364652" w14:textId="6E157E1C" w:rsidR="004E736F" w:rsidRDefault="004E736F" w:rsidP="004E736F">
            <w:r>
              <w:t>5</w:t>
            </w:r>
          </w:p>
        </w:tc>
        <w:tc>
          <w:tcPr>
            <w:tcW w:w="1980" w:type="dxa"/>
          </w:tcPr>
          <w:p w14:paraId="19651E37" w14:textId="4AF7426F" w:rsidR="004E736F" w:rsidRDefault="004E736F" w:rsidP="004E736F">
            <w:r>
              <w:t xml:space="preserve">Root </w:t>
            </w:r>
            <w:del w:id="245" w:author="Sotirios Archontoulis" w:date="2021-07-11T12:49:00Z">
              <w:r w:rsidDel="0038047E">
                <w:delText xml:space="preserve">absorption </w:delText>
              </w:r>
            </w:del>
            <w:ins w:id="246" w:author="Sotirios Archontoulis" w:date="2021-07-11T12:49:00Z">
              <w:r>
                <w:t xml:space="preserve">water uptake </w:t>
              </w:r>
            </w:ins>
            <w:r>
              <w:t>efficiency</w:t>
            </w:r>
            <w:r>
              <w:t xml:space="preserve"> to simulate compromised root function</w:t>
            </w:r>
          </w:p>
        </w:tc>
        <w:tc>
          <w:tcPr>
            <w:tcW w:w="2960" w:type="dxa"/>
          </w:tcPr>
          <w:p w14:paraId="5744DD00" w14:textId="1DEB4D86" w:rsidR="004E736F" w:rsidRDefault="004E736F" w:rsidP="004E736F">
            <w:pPr>
              <w:rPr>
                <w:rFonts w:ascii="Calibri" w:eastAsia="Times New Roman" w:hAnsi="Calibri" w:cs="Calibri"/>
                <w:color w:val="000000"/>
              </w:rPr>
            </w:pPr>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4E736F" w14:paraId="56EA83FB" w14:textId="77777777" w:rsidTr="004E736F">
        <w:tc>
          <w:tcPr>
            <w:tcW w:w="1471" w:type="dxa"/>
          </w:tcPr>
          <w:p w14:paraId="1BAC4F06" w14:textId="34521859" w:rsidR="004E736F" w:rsidRDefault="004E736F" w:rsidP="004E736F">
            <w:r>
              <w:t>Decreased early plant growth</w:t>
            </w:r>
          </w:p>
        </w:tc>
        <w:tc>
          <w:tcPr>
            <w:tcW w:w="2564" w:type="dxa"/>
          </w:tcPr>
          <w:p w14:paraId="3C6049CF" w14:textId="4C7CCE05" w:rsidR="004E736F" w:rsidRDefault="004E736F" w:rsidP="004E736F">
            <w:r>
              <w:t xml:space="preserve">More challenging early season conditions may lead to decreased early season plant growth, which </w:t>
            </w:r>
            <w:proofErr w:type="gramStart"/>
            <w:r>
              <w:t>would be expressed</w:t>
            </w:r>
            <w:proofErr w:type="gramEnd"/>
            <w:r>
              <w:t xml:space="preserve"> as a decrease in kernel number. </w:t>
            </w:r>
          </w:p>
        </w:tc>
        <w:tc>
          <w:tcPr>
            <w:tcW w:w="1270" w:type="dxa"/>
          </w:tcPr>
          <w:p w14:paraId="54FC5F9E" w14:textId="0ABC6EC0" w:rsidR="004E736F" w:rsidRDefault="004E736F" w:rsidP="004E736F">
            <w:r>
              <w:t>6</w:t>
            </w:r>
          </w:p>
        </w:tc>
        <w:tc>
          <w:tcPr>
            <w:tcW w:w="1980" w:type="dxa"/>
          </w:tcPr>
          <w:p w14:paraId="70ED0CEF" w14:textId="2F2648CD" w:rsidR="004E736F" w:rsidRDefault="004E736F" w:rsidP="004E736F">
            <w:r>
              <w:t>Decreased potential kernel number</w:t>
            </w:r>
            <w:r>
              <w:t xml:space="preserve"> to simulate disease- or residue-induced decreases in early plant growth</w:t>
            </w:r>
          </w:p>
        </w:tc>
        <w:tc>
          <w:tcPr>
            <w:tcW w:w="2960" w:type="dxa"/>
          </w:tcPr>
          <w:p w14:paraId="5116132D" w14:textId="36C50155" w:rsidR="004E736F" w:rsidRDefault="004E736F" w:rsidP="004E736F">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4E736F" w14:paraId="1529C013" w14:textId="76174BFE" w:rsidTr="004E736F">
        <w:tc>
          <w:tcPr>
            <w:tcW w:w="1471" w:type="dxa"/>
          </w:tcPr>
          <w:p w14:paraId="36EE93AA" w14:textId="0C3A0173" w:rsidR="004E736F" w:rsidRDefault="004E736F" w:rsidP="004E736F">
            <w:r>
              <w:t>Insufficient soil water recharge following maize</w:t>
            </w:r>
          </w:p>
        </w:tc>
        <w:tc>
          <w:tcPr>
            <w:tcW w:w="2564" w:type="dxa"/>
          </w:tcPr>
          <w:p w14:paraId="79A39F78" w14:textId="77777777" w:rsidR="004E736F" w:rsidRDefault="004E736F" w:rsidP="004E736F">
            <w:r>
              <w:t xml:space="preserve">It is possible in some environments the soil water legacy of the previous year’s maize crop limits the amount of water available for the continuous maize system’s subsequent maize crop.  </w:t>
            </w:r>
          </w:p>
        </w:tc>
        <w:tc>
          <w:tcPr>
            <w:tcW w:w="1270" w:type="dxa"/>
          </w:tcPr>
          <w:p w14:paraId="50A01BBA" w14:textId="5A24F794" w:rsidR="004E736F" w:rsidRDefault="004E736F" w:rsidP="004E736F">
            <w:r>
              <w:t>NA</w:t>
            </w:r>
          </w:p>
        </w:tc>
        <w:tc>
          <w:tcPr>
            <w:tcW w:w="1980" w:type="dxa"/>
          </w:tcPr>
          <w:p w14:paraId="68AA1A80" w14:textId="756B7591" w:rsidR="004E736F" w:rsidRDefault="003C48EE" w:rsidP="004E736F">
            <w:r>
              <w:t>Soil water at X and X depths</w:t>
            </w:r>
            <w:bookmarkStart w:id="247" w:name="_GoBack"/>
            <w:bookmarkEnd w:id="247"/>
          </w:p>
        </w:tc>
        <w:tc>
          <w:tcPr>
            <w:tcW w:w="2960" w:type="dxa"/>
          </w:tcPr>
          <w:p w14:paraId="76CB53AB" w14:textId="26540798" w:rsidR="004E736F" w:rsidRDefault="004E736F" w:rsidP="004E736F">
            <w:r>
              <w:t>Quantified instances when soil water profile achieved soil water contents above field capacity before planting in the maize phase of continuous- and rotated-maize systems</w:t>
            </w:r>
          </w:p>
        </w:tc>
      </w:tr>
    </w:tbl>
    <w:p w14:paraId="4C3AF7E3" w14:textId="06CB00EA" w:rsidR="007A1C67" w:rsidRPr="007A1C67" w:rsidRDefault="007A1C67" w:rsidP="007A1C67">
      <w:r>
        <w:t xml:space="preserve">  </w:t>
      </w:r>
    </w:p>
    <w:p w14:paraId="03FA114D" w14:textId="61B5EEC9" w:rsidR="00E27585" w:rsidRPr="001D7219" w:rsidRDefault="002C3712" w:rsidP="002C3712">
      <w:r>
        <w:t xml:space="preserve">While results varied by site, delayed emergence (Scenario 2) produced consistently impractical results </w:t>
      </w:r>
      <w:proofErr w:type="gramStart"/>
      <w:r>
        <w:t>with regards to</w:t>
      </w:r>
      <w:proofErr w:type="gramEnd"/>
      <w:r>
        <w:t xml:space="preserve">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w:t>
      </w:r>
      <w:r w:rsidR="005E57F7">
        <w:t>had</w:t>
      </w:r>
      <w:r>
        <w:t xml:space="preserve"> feasible effects on continuous maize yields</w:t>
      </w:r>
      <w:r w:rsidR="005E57F7">
        <w:t xml:space="preserve">. When all of the individual parameter changes </w:t>
      </w:r>
      <w:proofErr w:type="gramStart"/>
      <w:r w:rsidR="005E57F7">
        <w:t>were combined</w:t>
      </w:r>
      <w:proofErr w:type="gramEnd"/>
      <w:r w:rsidR="005E57F7">
        <w:t>, the</w:t>
      </w:r>
      <w:r>
        <w:t xml:space="preserve"> mean observed penalty </w:t>
      </w:r>
      <w:r w:rsidR="005E57F7">
        <w:t xml:space="preserve">was </w:t>
      </w:r>
      <w:r>
        <w:t xml:space="preserve">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230AF46A" w:rsidR="00E27585" w:rsidRPr="001D7219" w:rsidRDefault="00AE0F0A" w:rsidP="00AE0F0A">
      <w:pPr>
        <w:pStyle w:val="Caption"/>
        <w:rPr>
          <w:sz w:val="24"/>
          <w:szCs w:val="24"/>
        </w:rPr>
      </w:pPr>
      <w:bookmarkStart w:id="248" w:name="_Ref76632762"/>
      <w:bookmarkStart w:id="249" w:name="_Ref76632725"/>
      <w:commentRangeStart w:id="250"/>
      <w:r>
        <w:t xml:space="preserve">Figure </w:t>
      </w:r>
      <w:commentRangeEnd w:id="250"/>
      <w:r w:rsidR="00CC5F91">
        <w:rPr>
          <w:rStyle w:val="CommentReference"/>
          <w:iCs w:val="0"/>
          <w:color w:val="auto"/>
        </w:rPr>
        <w:commentReference w:id="250"/>
      </w:r>
      <w:fldSimple w:instr=" SEQ Figure \* ARABIC ">
        <w:r w:rsidR="00FD50E2">
          <w:rPr>
            <w:noProof/>
          </w:rPr>
          <w:t>7</w:t>
        </w:r>
      </w:fldSimple>
      <w:bookmarkEnd w:id="248"/>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249"/>
      <w:r w:rsidR="004B3265">
        <w:t xml:space="preserve"> </w:t>
      </w:r>
    </w:p>
    <w:p w14:paraId="61DDE8A0" w14:textId="77777777"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526D6F15"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it may not have been captured by the maize plant due to compromised root function. A study done in Minnesota</w:t>
      </w:r>
      <w:ins w:id="251" w:author="Mitch Baum" w:date="2021-07-15T14:14:00Z">
        <w:r w:rsidR="00810509">
          <w:t>,</w:t>
        </w:r>
      </w:ins>
      <w:r w:rsidRPr="00FD50E2">
        <w:t xml:space="preserve">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lastRenderedPageBreak/>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252"/>
      <w:commentRangeStart w:id="253"/>
      <w:commentRangeStart w:id="254"/>
      <w:r>
        <w:t xml:space="preserve">Dynamic script testing </w:t>
      </w:r>
      <w:commentRangeEnd w:id="252"/>
      <w:r>
        <w:rPr>
          <w:rStyle w:val="CommentReference"/>
          <w:rFonts w:asciiTheme="minorHAnsi" w:eastAsiaTheme="minorHAnsi" w:hAnsiTheme="minorHAnsi" w:cstheme="minorBidi"/>
          <w:color w:val="auto"/>
        </w:rPr>
        <w:commentReference w:id="252"/>
      </w:r>
      <w:commentRangeEnd w:id="253"/>
      <w:r>
        <w:rPr>
          <w:rStyle w:val="CommentReference"/>
          <w:rFonts w:asciiTheme="minorHAnsi" w:eastAsiaTheme="minorHAnsi" w:hAnsiTheme="minorHAnsi" w:cstheme="minorBidi"/>
          <w:color w:val="auto"/>
        </w:rPr>
        <w:commentReference w:id="253"/>
      </w:r>
      <w:commentRangeEnd w:id="254"/>
      <w:r w:rsidR="00CC5F91">
        <w:rPr>
          <w:rStyle w:val="CommentReference"/>
          <w:rFonts w:asciiTheme="minorHAnsi" w:eastAsiaTheme="minorHAnsi" w:hAnsiTheme="minorHAnsi" w:cstheme="minorBidi"/>
          <w:color w:val="auto"/>
        </w:rPr>
        <w:commentReference w:id="254"/>
      </w:r>
    </w:p>
    <w:p w14:paraId="5FC2EE33" w14:textId="27EC8517"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w:t>
      </w:r>
      <w:proofErr w:type="spellStart"/>
      <w:r>
        <w:t>dynamicis</w:t>
      </w:r>
      <w:proofErr w:type="spellEnd"/>
      <w:del w:id="255" w:author="Sotirios Archontoulis" w:date="2021-07-11T12:52:00Z">
        <w:r w:rsidDel="0038047E">
          <w:delText>m</w:delText>
        </w:r>
      </w:del>
      <w:r>
        <w:t xml:space="preserve"> improved model predictions because of the uncertainty around the measured penalty sizes. While the mean observed penalty </w:t>
      </w:r>
      <w:commentRangeStart w:id="256"/>
      <w:r>
        <w:t>was 1.0 Mg ha-1, the average standard deviation for the sites where that information was available was 0.7 Mg ha-1.</w:t>
      </w:r>
      <w:commentRangeEnd w:id="256"/>
      <w:r w:rsidR="0038047E">
        <w:rPr>
          <w:rStyle w:val="CommentReference"/>
        </w:rPr>
        <w:commentReference w:id="256"/>
      </w:r>
      <w:r>
        <w:t xml:space="preserve">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 xml:space="preserve">directed </w:t>
      </w:r>
      <w:proofErr w:type="spellStart"/>
      <w:r w:rsidR="00992317" w:rsidRPr="005E57F7">
        <w:t>acyclical</w:t>
      </w:r>
      <w:proofErr w:type="spellEnd"/>
      <w:r w:rsidR="00992317" w:rsidRPr="005E57F7">
        <w:t xml:space="preserve"> graph for path analysis (</w:t>
      </w:r>
      <w:proofErr w:type="spellStart"/>
      <w:r w:rsidR="00992317" w:rsidRPr="005E57F7">
        <w:rPr>
          <w:color w:val="FF0000"/>
        </w:rPr>
        <w:t>SmithSEMpaper</w:t>
      </w:r>
      <w:proofErr w:type="spellEnd"/>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257" w:name="_Ref76728960"/>
      <w:r>
        <w:t xml:space="preserve">Figure </w:t>
      </w:r>
      <w:fldSimple w:instr=" SEQ Figure \* ARABIC ">
        <w:r>
          <w:rPr>
            <w:noProof/>
          </w:rPr>
          <w:t>8</w:t>
        </w:r>
      </w:fldSimple>
      <w:bookmarkEnd w:id="257"/>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w:t>
      </w:r>
      <w:proofErr w:type="gramStart"/>
      <w:r w:rsidR="0035700C">
        <w:t>0</w:t>
      </w:r>
      <w:proofErr w:type="gramEnd"/>
      <w:r w:rsidR="0035700C">
        <w:t xml:space="preserve">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637CBE57" w:rsidR="00763C57" w:rsidRDefault="0038047E" w:rsidP="00554F96">
      <w:commentRangeStart w:id="258"/>
      <w:ins w:id="259" w:author="Sotirios Archontoulis" w:date="2021-07-11T12:54:00Z">
        <w:r>
          <w:t xml:space="preserve">This </w:t>
        </w:r>
      </w:ins>
      <w:commentRangeEnd w:id="258"/>
      <w:r w:rsidR="00E82E02">
        <w:rPr>
          <w:rStyle w:val="CommentReference"/>
        </w:rPr>
        <w:commentReference w:id="258"/>
      </w:r>
      <w:ins w:id="260" w:author="Sotirios Archontoulis" w:date="2021-07-11T12:54:00Z">
        <w:r>
          <w:t>study used APSIM as a tool to understand a well observed phenomenon, the CC penalty</w:t>
        </w:r>
      </w:ins>
      <w:ins w:id="261" w:author="Sotirios Archontoulis" w:date="2021-07-11T12:55:00Z">
        <w:r>
          <w:t>, that impacts x% of the US Corn Belt maize land</w:t>
        </w:r>
      </w:ins>
      <w:ins w:id="262" w:author="Sotirios Archontoulis" w:date="2021-07-11T12:54:00Z">
        <w:r>
          <w:t xml:space="preserve">. </w:t>
        </w:r>
      </w:ins>
      <w:ins w:id="263" w:author="Sotirios Archontoulis" w:date="2021-07-11T12:55:00Z">
        <w:r>
          <w:t xml:space="preserve">Long term </w:t>
        </w:r>
      </w:ins>
      <w:ins w:id="264" w:author="Sotirios Archontoulis" w:date="2021-07-11T12:56:00Z">
        <w:r>
          <w:t>field</w:t>
        </w:r>
      </w:ins>
      <w:ins w:id="265" w:author="Sotirios Archontoulis" w:date="2021-07-11T12:55:00Z">
        <w:r>
          <w:t xml:space="preserve"> data </w:t>
        </w:r>
      </w:ins>
      <w:ins w:id="266" w:author="Sotirios Archontoulis" w:date="2021-07-11T12:56:00Z">
        <w:r>
          <w:t xml:space="preserve">indicated that the CC penalty </w:t>
        </w:r>
        <w:r w:rsidR="00E82E02">
          <w:t xml:space="preserve">remains constant over two decades of farming. </w:t>
        </w:r>
      </w:ins>
      <w:commentRangeStart w:id="267"/>
      <w:r w:rsidR="00554F96">
        <w:t xml:space="preserve">Based on the data available, it is not possible to say whether the maize yield increases </w:t>
      </w:r>
      <w:r w:rsidR="00FD50E2">
        <w:t xml:space="preserve">over time </w:t>
      </w:r>
      <w:r w:rsidR="00554F96">
        <w:t>are due to weather, increased yield potential of newer varieties, management changes etc. Exploring the drivers of increases in Midwestern maize yields over time has been the subject of multiple investigations (</w:t>
      </w:r>
      <w:proofErr w:type="spellStart"/>
      <w:r w:rsidR="00554F96" w:rsidRPr="006E5AA7">
        <w:rPr>
          <w:color w:val="FF0000"/>
        </w:rPr>
        <w:t>Tollenar</w:t>
      </w:r>
      <w:proofErr w:type="spellEnd"/>
      <w:r w:rsidR="00554F96" w:rsidRPr="006E5AA7">
        <w:rPr>
          <w:color w:val="FF0000"/>
        </w:rPr>
        <w:t xml:space="preserve"> et al. 2017, </w:t>
      </w:r>
      <w:r w:rsidR="00554F96">
        <w:rPr>
          <w:color w:val="FF0000"/>
        </w:rPr>
        <w:t xml:space="preserve">Assefa et al. 2018, </w:t>
      </w:r>
      <w:proofErr w:type="spellStart"/>
      <w:r w:rsidR="00554F96" w:rsidRPr="006E5AA7">
        <w:rPr>
          <w:color w:val="FF0000"/>
        </w:rPr>
        <w:t>Kucharik</w:t>
      </w:r>
      <w:proofErr w:type="spellEnd"/>
      <w:r w:rsidR="00554F96" w:rsidRPr="006E5AA7">
        <w:rPr>
          <w:color w:val="FF0000"/>
        </w:rPr>
        <w:t xml:space="preserve"> 2008, Lobe</w:t>
      </w:r>
      <w:r w:rsidR="00554F96" w:rsidRPr="00BF010F">
        <w:rPr>
          <w:color w:val="FF0000"/>
        </w:rPr>
        <w:t>ll and Burney 2021</w:t>
      </w:r>
      <w:r w:rsidR="00554F96">
        <w:t>) and is outside the scope of this study.</w:t>
      </w:r>
      <w:commentRangeEnd w:id="267"/>
      <w:r w:rsidR="00E82E02">
        <w:rPr>
          <w:rStyle w:val="CommentReference"/>
        </w:rPr>
        <w:commentReference w:id="267"/>
      </w:r>
      <w:r w:rsidR="00554F96">
        <w:t xml:space="preserve"> However, the consistent increase in both rotated and continuous maize yields is, to our knowledge, a novel finding. </w:t>
      </w:r>
      <w:commentRangeStart w:id="268"/>
      <w:r w:rsidR="00554F96">
        <w:t>Conceptually, it indicates the amount of residue in the continuous maize system is not linearly related to the size of the yield penalty.</w:t>
      </w:r>
      <w:commentRangeEnd w:id="268"/>
      <w:r w:rsidR="00E82E02">
        <w:rPr>
          <w:rStyle w:val="CommentReference"/>
        </w:rPr>
        <w:commentReference w:id="268"/>
      </w:r>
      <w:r w:rsidR="00554F96">
        <w:t xml:space="preserve"> </w:t>
      </w:r>
      <w:commentRangeStart w:id="269"/>
      <w:r w:rsidR="00561D30">
        <w:t xml:space="preserve">Additionally, none of the statistical models identified the previous year’s continuous maize yields (a proxy for residue amount) as important, and the literature review found no effect of ‘years-in-maize’. </w:t>
      </w:r>
      <w:r w:rsidR="00561D30">
        <w:lastRenderedPageBreak/>
        <w:t>While previous studies have found removing residue in continuous maize systems decreases the amount of N required to reach maximum yields</w:t>
      </w:r>
      <w:r w:rsidR="00992317">
        <w:t xml:space="preserve"> (</w:t>
      </w:r>
      <w:r w:rsidR="00992317" w:rsidRPr="0035700C">
        <w:rPr>
          <w:color w:val="FF0000"/>
        </w:rPr>
        <w:t xml:space="preserve">coulter2008, </w:t>
      </w:r>
      <w:proofErr w:type="spellStart"/>
      <w:r w:rsidR="00992317" w:rsidRPr="0035700C">
        <w:rPr>
          <w:color w:val="FF0000"/>
        </w:rPr>
        <w:t>jose</w:t>
      </w:r>
      <w:proofErr w:type="spellEnd"/>
      <w:r w:rsidR="00992317" w:rsidRPr="0035700C">
        <w:rPr>
          <w:color w:val="FF0000"/>
        </w:rPr>
        <w:t xml:space="preserve">, </w:t>
      </w:r>
      <w:proofErr w:type="spellStart"/>
      <w:r w:rsidR="00992317" w:rsidRPr="0035700C">
        <w:rPr>
          <w:color w:val="FF0000"/>
        </w:rPr>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commentRangeEnd w:id="269"/>
      <w:r w:rsidR="00E82E02">
        <w:rPr>
          <w:rStyle w:val="CommentReference"/>
        </w:rPr>
        <w:commentReference w:id="269"/>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 xml:space="preserve">Previous studies in Ohio found the penalty was higher in </w:t>
      </w:r>
      <w:proofErr w:type="gramStart"/>
      <w:r w:rsidR="00762EDC">
        <w:t>poorly-drained</w:t>
      </w:r>
      <w:proofErr w:type="gramEnd"/>
      <w:r w:rsidR="00762EDC">
        <w:t xml:space="preserve">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 xml:space="preserve">Maybe we </w:t>
      </w:r>
      <w:proofErr w:type="gramStart"/>
      <w:r w:rsidRPr="006F3689">
        <w:t>shouldn’t</w:t>
      </w:r>
      <w:proofErr w:type="gramEnd"/>
      <w:r w:rsidRPr="006F3689">
        <w:t xml:space="preserve"> assume applying more nitrogen is worth it</w:t>
      </w:r>
      <w:r>
        <w:t xml:space="preserve"> in continuous maize</w:t>
      </w:r>
      <w:r w:rsidRPr="006F3689">
        <w:t xml:space="preserve">. </w:t>
      </w:r>
    </w:p>
    <w:p w14:paraId="26A7E91B" w14:textId="62F5C8EC" w:rsidR="006F3689" w:rsidRDefault="00E82E02" w:rsidP="00554F96">
      <w:pPr>
        <w:rPr>
          <w:ins w:id="270" w:author="Sotirios Archontoulis" w:date="2021-07-11T13:06:00Z"/>
          <w:b/>
          <w:bCs/>
        </w:rPr>
      </w:pPr>
      <w:ins w:id="271" w:author="Sotirios Archontoulis" w:date="2021-07-11T13:06:00Z">
        <w:r>
          <w:rPr>
            <w:b/>
            <w:bCs/>
          </w:rPr>
          <w:t xml:space="preserve">Some other </w:t>
        </w:r>
      </w:ins>
      <w:ins w:id="272" w:author="Sotirios Archontoulis" w:date="2021-07-11T13:09:00Z">
        <w:r w:rsidR="001F5F61">
          <w:rPr>
            <w:b/>
            <w:bCs/>
          </w:rPr>
          <w:t xml:space="preserve">thoughts for </w:t>
        </w:r>
      </w:ins>
      <w:ins w:id="273" w:author="Sotirios Archontoulis" w:date="2021-07-11T13:06:00Z">
        <w:r>
          <w:rPr>
            <w:b/>
            <w:bCs/>
          </w:rPr>
          <w:t>text</w:t>
        </w:r>
      </w:ins>
    </w:p>
    <w:p w14:paraId="6C7EF4D4" w14:textId="77777777" w:rsidR="008A211D" w:rsidRDefault="008A211D" w:rsidP="00554F96">
      <w:pPr>
        <w:rPr>
          <w:ins w:id="274" w:author="Sotirios Archontoulis" w:date="2021-07-11T13:07:00Z"/>
          <w:b/>
          <w:bCs/>
        </w:rPr>
      </w:pPr>
      <w:ins w:id="275" w:author="Sotirios Archontoulis" w:date="2021-07-11T13:06:00Z">
        <w:r>
          <w:rPr>
            <w:b/>
            <w:bCs/>
          </w:rPr>
          <w:t xml:space="preserve">Models applied for N </w:t>
        </w:r>
        <w:proofErr w:type="spellStart"/>
        <w:r>
          <w:rPr>
            <w:b/>
            <w:bCs/>
          </w:rPr>
          <w:t>recom</w:t>
        </w:r>
        <w:proofErr w:type="spellEnd"/>
        <w:r>
          <w:rPr>
            <w:b/>
            <w:bCs/>
          </w:rPr>
          <w:t>, should be updated to account for C</w:t>
        </w:r>
      </w:ins>
      <w:ins w:id="276" w:author="Sotirios Archontoulis" w:date="2021-07-11T13:07:00Z">
        <w:r>
          <w:rPr>
            <w:b/>
            <w:bCs/>
          </w:rPr>
          <w:t xml:space="preserve">C </w:t>
        </w:r>
        <w:proofErr w:type="spellStart"/>
        <w:r>
          <w:rPr>
            <w:b/>
            <w:bCs/>
          </w:rPr>
          <w:t>penalalty</w:t>
        </w:r>
        <w:proofErr w:type="spellEnd"/>
        <w:r>
          <w:rPr>
            <w:b/>
            <w:bCs/>
          </w:rPr>
          <w:t>…</w:t>
        </w:r>
      </w:ins>
    </w:p>
    <w:p w14:paraId="73F4C572" w14:textId="77777777" w:rsidR="008A211D" w:rsidRDefault="008A211D" w:rsidP="00554F96">
      <w:pPr>
        <w:rPr>
          <w:ins w:id="277" w:author="Sotirios Archontoulis" w:date="2021-07-11T13:07:00Z"/>
          <w:b/>
          <w:bCs/>
        </w:rPr>
      </w:pPr>
      <w:ins w:id="278" w:author="Sotirios Archontoulis" w:date="2021-07-11T13:07:00Z">
        <w:r>
          <w:rPr>
            <w:b/>
            <w:bCs/>
          </w:rPr>
          <w:t>While we work on corn, this analysis may be relevant to continuous wheat….</w:t>
        </w:r>
      </w:ins>
    </w:p>
    <w:p w14:paraId="032A15B2" w14:textId="77777777" w:rsidR="008A211D" w:rsidRDefault="008A211D" w:rsidP="00554F96">
      <w:pPr>
        <w:rPr>
          <w:ins w:id="279" w:author="Sotirios Archontoulis" w:date="2021-07-11T13:08:00Z"/>
          <w:b/>
          <w:bCs/>
        </w:rPr>
      </w:pPr>
      <w:ins w:id="280" w:author="Sotirios Archontoulis" w:date="2021-07-11T13:07:00Z">
        <w:r>
          <w:rPr>
            <w:b/>
            <w:bCs/>
          </w:rPr>
          <w:t>We provided a different than common use of the APSIM model – this is to test possible hypothesis and help</w:t>
        </w:r>
      </w:ins>
      <w:ins w:id="281" w:author="Sotirios Archontoulis" w:date="2021-07-11T13:08:00Z">
        <w:r>
          <w:rPr>
            <w:b/>
            <w:bCs/>
          </w:rPr>
          <w:t xml:space="preserve"> us understand a </w:t>
        </w:r>
        <w:proofErr w:type="spellStart"/>
        <w:r>
          <w:rPr>
            <w:b/>
            <w:bCs/>
          </w:rPr>
          <w:t>phenomeno</w:t>
        </w:r>
        <w:proofErr w:type="spellEnd"/>
        <w:r>
          <w:rPr>
            <w:b/>
            <w:bCs/>
          </w:rPr>
          <w:t xml:space="preserve"> which causes $ of reducing productivity every year in the US Corn Belt</w:t>
        </w:r>
      </w:ins>
    </w:p>
    <w:p w14:paraId="3F7ED53E" w14:textId="77777777" w:rsidR="008A211D" w:rsidRDefault="008A211D" w:rsidP="00554F96">
      <w:pPr>
        <w:rPr>
          <w:ins w:id="282" w:author="Sotirios Archontoulis" w:date="2021-07-11T13:09:00Z"/>
          <w:b/>
          <w:bCs/>
        </w:rPr>
      </w:pPr>
      <w:ins w:id="283" w:author="Sotirios Archontoulis" w:date="2021-07-11T13:08:00Z">
        <w:r>
          <w:rPr>
            <w:b/>
            <w:bCs/>
          </w:rPr>
          <w:t xml:space="preserve">This study moved knowledge of CC a step further and provided a pathway for future research towards closing </w:t>
        </w:r>
      </w:ins>
      <w:ins w:id="284" w:author="Sotirios Archontoulis" w:date="2021-07-11T13:09:00Z">
        <w:r>
          <w:rPr>
            <w:b/>
            <w:bCs/>
          </w:rPr>
          <w:t xml:space="preserve">knowledge gaps and better locating the true mechanism. </w:t>
        </w:r>
      </w:ins>
    </w:p>
    <w:p w14:paraId="39B0F080" w14:textId="6DD92C21" w:rsidR="00E82E02" w:rsidRDefault="008A211D" w:rsidP="00554F96">
      <w:pPr>
        <w:rPr>
          <w:b/>
          <w:bCs/>
        </w:rPr>
      </w:pPr>
      <w:ins w:id="285" w:author="Sotirios Archontoulis" w:date="2021-07-11T13:06:00Z">
        <w:r>
          <w:rPr>
            <w:b/>
            <w:bCs/>
          </w:rPr>
          <w:t xml:space="preserve"> </w:t>
        </w:r>
      </w:ins>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lastRenderedPageBreak/>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otirios Archontoulis" w:date="2021-07-11T11:59:00Z" w:initials="AS[">
    <w:p w14:paraId="19C80613" w14:textId="3F76BF45" w:rsidR="00601DC9" w:rsidRDefault="00601DC9">
      <w:pPr>
        <w:pStyle w:val="CommentText"/>
      </w:pPr>
      <w:r>
        <w:rPr>
          <w:rStyle w:val="CommentReference"/>
        </w:rPr>
        <w:annotationRef/>
      </w:r>
      <w:r>
        <w:t>Use only Sawyer et al., 2006 the extension pub that supports the N rate calculators and that cite find the exact extra N to CC, I think is 60 kg/ha</w:t>
      </w:r>
    </w:p>
  </w:comment>
  <w:comment w:id="8" w:author="Mitch Baum" w:date="2021-07-15T12:17:00Z" w:initials="MB">
    <w:p w14:paraId="79762CFC" w14:textId="77777777" w:rsidR="00601DC9" w:rsidRDefault="00601DC9" w:rsidP="00601DC9">
      <w:pPr>
        <w:pStyle w:val="CommentText"/>
      </w:pPr>
      <w:r>
        <w:rPr>
          <w:rStyle w:val="CommentReference"/>
        </w:rPr>
        <w:annotationRef/>
      </w:r>
      <w:r>
        <w:t xml:space="preserve">Is this true? </w:t>
      </w:r>
    </w:p>
  </w:comment>
  <w:comment w:id="11" w:author="Sotirios Archontoulis" w:date="2021-07-11T15:36:00Z" w:initials="AS[">
    <w:p w14:paraId="0A201D34" w14:textId="18FD098C" w:rsidR="00601DC9" w:rsidRDefault="00601DC9" w:rsidP="00CA7D85">
      <w:pPr>
        <w:pStyle w:val="CommentText"/>
      </w:pPr>
      <w:r>
        <w:rPr>
          <w:rStyle w:val="CommentReference"/>
        </w:rPr>
        <w:annotationRef/>
      </w:r>
      <w:r>
        <w:t xml:space="preserve">For </w:t>
      </w:r>
      <w:proofErr w:type="spellStart"/>
      <w:r>
        <w:t>supp</w:t>
      </w:r>
      <w:proofErr w:type="spellEnd"/>
      <w:r>
        <w:t xml:space="preserve"> materials</w:t>
      </w:r>
    </w:p>
  </w:comment>
  <w:comment w:id="12" w:author="Mitch Baum" w:date="2021-07-15T11:27:00Z" w:initials="MB">
    <w:p w14:paraId="0D0A78D8" w14:textId="77777777" w:rsidR="00601DC9" w:rsidRDefault="00601DC9">
      <w:pPr>
        <w:pStyle w:val="CommentText"/>
      </w:pPr>
      <w:r>
        <w:rPr>
          <w:rStyle w:val="CommentReference"/>
        </w:rPr>
        <w:annotationRef/>
      </w:r>
      <w:r>
        <w:t>Conventional tillage is fall chisel plow and spring field cultivation.</w:t>
      </w:r>
    </w:p>
    <w:p w14:paraId="65CABE66" w14:textId="77777777" w:rsidR="00601DC9" w:rsidRDefault="00601DC9" w:rsidP="00601DC9">
      <w:pPr>
        <w:pStyle w:val="CommentText"/>
      </w:pPr>
      <w:r>
        <w:t>I can add more sections if necessary, but sections that include dates (planting, tillage, fert .....) have large variability and are often inconstant within a site</w:t>
      </w:r>
    </w:p>
  </w:comment>
  <w:comment w:id="217" w:author="Sotirios Archontoulis" w:date="2021-07-11T15:39:00Z" w:initials="AS[">
    <w:p w14:paraId="1854D713" w14:textId="73CCA0D9" w:rsidR="00601DC9" w:rsidRDefault="00601DC9" w:rsidP="007366F1">
      <w:pPr>
        <w:pStyle w:val="CommentText"/>
      </w:pPr>
      <w:r>
        <w:rPr>
          <w:rStyle w:val="CommentReference"/>
        </w:rPr>
        <w:annotationRef/>
      </w:r>
      <w:r>
        <w:t>Thinking here of a second panel in which we show the problem we try to solve with modeling. Will work and get you some data to get a 2</w:t>
      </w:r>
      <w:r w:rsidRPr="00CC5F91">
        <w:rPr>
          <w:vertAlign w:val="superscript"/>
        </w:rPr>
        <w:t>nd</w:t>
      </w:r>
      <w:r>
        <w:t xml:space="preserve"> panel fig</w:t>
      </w:r>
    </w:p>
  </w:comment>
  <w:comment w:id="218" w:author="Mitch Baum" w:date="2021-07-15T12:49:00Z" w:initials="MB">
    <w:p w14:paraId="2D9F779D" w14:textId="77777777" w:rsidR="00601DC9" w:rsidRDefault="00601DC9" w:rsidP="00601DC9">
      <w:pPr>
        <w:pStyle w:val="CommentText"/>
      </w:pPr>
      <w:r>
        <w:rPr>
          <w:rStyle w:val="CommentReference"/>
        </w:rPr>
        <w:annotationRef/>
      </w:r>
      <w:r>
        <w:t>I will attach a figure showing this. I tried to replicate your style of making figures, so let me know if you want anything changed.</w:t>
      </w:r>
    </w:p>
  </w:comment>
  <w:comment w:id="219" w:author="Sotirios Archontoulis" w:date="2021-07-11T12:28:00Z" w:initials="AS[">
    <w:p w14:paraId="4DC23479" w14:textId="77777777" w:rsidR="00601DC9" w:rsidRDefault="00601DC9" w:rsidP="004A2036">
      <w:pPr>
        <w:pStyle w:val="CommentText"/>
      </w:pPr>
      <w:r>
        <w:rPr>
          <w:rStyle w:val="CommentReference"/>
        </w:rPr>
        <w:annotationRef/>
      </w:r>
      <w:r>
        <w:t>I think it will be better having this after the stat section</w:t>
      </w:r>
    </w:p>
    <w:p w14:paraId="2E63F706" w14:textId="77777777" w:rsidR="00601DC9" w:rsidRDefault="00601DC9" w:rsidP="004A2036">
      <w:pPr>
        <w:pStyle w:val="CommentText"/>
      </w:pPr>
    </w:p>
    <w:p w14:paraId="4C087EB1" w14:textId="77777777" w:rsidR="00601DC9" w:rsidRDefault="00601DC9" w:rsidP="004A2036">
      <w:pPr>
        <w:pStyle w:val="CommentText"/>
      </w:pPr>
      <w:r>
        <w:t xml:space="preserve">The </w:t>
      </w:r>
      <w:proofErr w:type="spellStart"/>
      <w:r>
        <w:t>apsim</w:t>
      </w:r>
      <w:proofErr w:type="spellEnd"/>
      <w:r>
        <w:t xml:space="preserve"> modeling section reads well, few edits to be added in the next round</w:t>
      </w:r>
    </w:p>
    <w:p w14:paraId="7CF11A26" w14:textId="77777777" w:rsidR="00601DC9" w:rsidRDefault="00601DC9" w:rsidP="004A2036">
      <w:pPr>
        <w:pStyle w:val="CommentText"/>
      </w:pPr>
    </w:p>
    <w:p w14:paraId="48851971" w14:textId="77777777" w:rsidR="00601DC9" w:rsidRDefault="00601DC9" w:rsidP="004A2036">
      <w:pPr>
        <w:pStyle w:val="CommentText"/>
      </w:pPr>
      <w:r>
        <w:t xml:space="preserve">Also to say that start analysis informed modeling scenarios, you had a nice conceptual fig I think. </w:t>
      </w:r>
    </w:p>
  </w:comment>
  <w:comment w:id="233" w:author="Sotirios Archontoulis" w:date="2021-07-11T15:42:00Z" w:initials="AS[">
    <w:p w14:paraId="03042BB2" w14:textId="59BC8D30" w:rsidR="00601DC9" w:rsidRDefault="00601DC9" w:rsidP="00624E82">
      <w:pPr>
        <w:pStyle w:val="CommentText"/>
      </w:pPr>
      <w:r>
        <w:rPr>
          <w:rStyle w:val="CommentReference"/>
        </w:rPr>
        <w:annotationRef/>
      </w:r>
      <w:r>
        <w:t xml:space="preserve">Perhaps </w:t>
      </w:r>
      <w:proofErr w:type="spellStart"/>
      <w:r>
        <w:t>supp</w:t>
      </w:r>
      <w:proofErr w:type="spellEnd"/>
      <w:r>
        <w:t>?</w:t>
      </w:r>
    </w:p>
  </w:comment>
  <w:comment w:id="234" w:author="Mitch Baum" w:date="2021-07-15T15:02:00Z" w:initials="MB">
    <w:p w14:paraId="64447776" w14:textId="77777777" w:rsidR="00601DC9" w:rsidRDefault="00601DC9" w:rsidP="00601DC9">
      <w:pPr>
        <w:pStyle w:val="CommentText"/>
      </w:pPr>
      <w:r>
        <w:rPr>
          <w:rStyle w:val="CommentReference"/>
        </w:rPr>
        <w:annotationRef/>
      </w:r>
      <w:r>
        <w:t>sorry if you specify later and I missed it, but why are the IL sites much more capable of overcoming the penalty with more N than IA sites? It cant just be the latitude as IL2 is essentially the same as IA5, IA6 and IA7, along with IL1 being more north than IA5, IA6 and IA7</w:t>
      </w:r>
    </w:p>
  </w:comment>
  <w:comment w:id="236" w:author="Sotirios Archontoulis" w:date="2021-07-11T12:46:00Z" w:initials="AS[">
    <w:p w14:paraId="0E8703F3" w14:textId="31A7CC79" w:rsidR="00601DC9" w:rsidRDefault="00601DC9" w:rsidP="00C41363">
      <w:pPr>
        <w:pStyle w:val="CommentText"/>
      </w:pPr>
      <w:r>
        <w:rPr>
          <w:rStyle w:val="CommentReference"/>
        </w:rPr>
        <w:annotationRef/>
      </w:r>
      <w:r>
        <w:t xml:space="preserve">Check with Gentry et al., 2013 AJ as I think she reported that years in CC contributed towards the CC penalty but not sure. </w:t>
      </w:r>
    </w:p>
  </w:comment>
  <w:comment w:id="237" w:author="Mitch Baum" w:date="2021-07-15T14:10:00Z" w:initials="MB">
    <w:p w14:paraId="4CE9C4A3" w14:textId="77777777" w:rsidR="00601DC9" w:rsidRDefault="00601DC9" w:rsidP="00601DC9">
      <w:pPr>
        <w:pStyle w:val="CommentText"/>
      </w:pPr>
      <w:r>
        <w:rPr>
          <w:rStyle w:val="CommentReference"/>
        </w:rPr>
        <w:annotationRef/>
      </w:r>
      <w:r>
        <w:t>six?</w:t>
      </w:r>
    </w:p>
  </w:comment>
  <w:comment w:id="239" w:author="Sotirios Archontoulis" w:date="2021-07-11T15:42:00Z" w:initials="AS[">
    <w:p w14:paraId="2980892A" w14:textId="3F297C41" w:rsidR="00601DC9" w:rsidRDefault="00601DC9" w:rsidP="00AC3C1C">
      <w:pPr>
        <w:pStyle w:val="CommentText"/>
      </w:pPr>
      <w:r>
        <w:rPr>
          <w:rStyle w:val="CommentReference"/>
        </w:rPr>
        <w:annotationRef/>
      </w:r>
      <w:r>
        <w:t>I love this table!</w:t>
      </w:r>
    </w:p>
  </w:comment>
  <w:comment w:id="240" w:author="Mitch Baum" w:date="2021-07-15T11:22:00Z" w:initials="MB">
    <w:p w14:paraId="0EE24B51" w14:textId="77777777" w:rsidR="00601DC9" w:rsidRDefault="00601DC9" w:rsidP="00601DC9">
      <w:pPr>
        <w:pStyle w:val="CommentText"/>
      </w:pPr>
      <w:r>
        <w:rPr>
          <w:rStyle w:val="CommentReference"/>
        </w:rPr>
        <w:annotationRef/>
      </w:r>
      <w:r>
        <w:t xml:space="preserve">Great table, you might consider add a section with N dynamics between the two rotations. For instance Carpenter-Boggs 2000 found similar Net N mineralized throughout the growing season but CS rotations had greater initial inorganic N. Andraski and Bundy 2008, found lower spring mineralization with greater residue amounts on the soil surface (same reason explained in "Delayed emergence" section), but the loss of spring mineralization could be overcome by increased fertilization. </w:t>
      </w:r>
    </w:p>
  </w:comment>
  <w:comment w:id="242" w:author="Sotirios Archontoulis" w:date="2021-07-11T15:43:00Z" w:initials="AS[">
    <w:p w14:paraId="4B11517D" w14:textId="1A7016BA" w:rsidR="00601DC9" w:rsidRDefault="00601DC9" w:rsidP="00BB4E36">
      <w:pPr>
        <w:pStyle w:val="CommentText"/>
      </w:pPr>
      <w:r>
        <w:rPr>
          <w:rStyle w:val="CommentReference"/>
        </w:rPr>
        <w:annotationRef/>
      </w:r>
      <w:r>
        <w:t>Need to think of a clever way to combine Table 3 and 4 into one</w:t>
      </w:r>
    </w:p>
  </w:comment>
  <w:comment w:id="250" w:author="Sotirios Archontoulis" w:date="2021-07-11T15:44:00Z" w:initials="AS[">
    <w:p w14:paraId="23A0513F" w14:textId="77777777" w:rsidR="00601DC9" w:rsidRDefault="00601DC9">
      <w:pPr>
        <w:pStyle w:val="CommentText"/>
      </w:pPr>
      <w:r>
        <w:rPr>
          <w:rStyle w:val="CommentReference"/>
        </w:rPr>
        <w:annotationRef/>
      </w:r>
      <w:r>
        <w:t xml:space="preserve">Great fig, but do you need to have something in the x-axis? Count? </w:t>
      </w:r>
    </w:p>
    <w:p w14:paraId="019472A8" w14:textId="77777777" w:rsidR="00601DC9" w:rsidRDefault="00601DC9">
      <w:pPr>
        <w:pStyle w:val="CommentText"/>
      </w:pPr>
    </w:p>
    <w:p w14:paraId="499E5D5E" w14:textId="77777777" w:rsidR="00601DC9" w:rsidRDefault="00601DC9">
      <w:pPr>
        <w:pStyle w:val="CommentText"/>
      </w:pPr>
      <w:r>
        <w:t>Also we need a parag on the following</w:t>
      </w:r>
    </w:p>
    <w:p w14:paraId="01FCEBA0" w14:textId="6A3E2F78" w:rsidR="00601DC9" w:rsidRDefault="00601DC9">
      <w:pPr>
        <w:pStyle w:val="CommentText"/>
      </w:pPr>
      <w:r>
        <w:t xml:space="preserve">Which site years had the highest and which site years had the lowest CC penalty. Then some explanation on the why if possible. </w:t>
      </w:r>
    </w:p>
  </w:comment>
  <w:comment w:id="252" w:author="Virginia Nichols" w:date="2021-07-09T09:10:00Z" w:initials="VN">
    <w:p w14:paraId="326EB732" w14:textId="444AFDA7" w:rsidR="00601DC9" w:rsidRDefault="00601DC9">
      <w:pPr>
        <w:pStyle w:val="CommentText"/>
      </w:pPr>
      <w:r>
        <w:rPr>
          <w:rStyle w:val="CommentReference"/>
        </w:rPr>
        <w:annotationRef/>
      </w:r>
      <w:r>
        <w:t xml:space="preserve">This part can become the meat of the paper, but for the dissertation I don’t think I can say anything definitive. </w:t>
      </w:r>
    </w:p>
  </w:comment>
  <w:comment w:id="253" w:author="Virginia Nichols" w:date="2021-07-09T09:10:00Z" w:initials="VN">
    <w:p w14:paraId="537C2C8A" w14:textId="5DC58877" w:rsidR="00601DC9" w:rsidRDefault="00601DC9">
      <w:pPr>
        <w:pStyle w:val="CommentText"/>
      </w:pPr>
      <w:r>
        <w:rPr>
          <w:rStyle w:val="CommentReference"/>
        </w:rPr>
        <w:annotationRef/>
      </w:r>
    </w:p>
  </w:comment>
  <w:comment w:id="254" w:author="Sotirios Archontoulis" w:date="2021-07-11T15:45:00Z" w:initials="AS[">
    <w:p w14:paraId="1710C395" w14:textId="61C4ED51" w:rsidR="00601DC9" w:rsidRDefault="00601DC9">
      <w:pPr>
        <w:pStyle w:val="CommentText"/>
      </w:pPr>
      <w:r>
        <w:rPr>
          <w:rStyle w:val="CommentReference"/>
        </w:rPr>
        <w:annotationRef/>
      </w:r>
      <w:r>
        <w:t xml:space="preserve">I agree, let me have a look at what mitch on the dynamic and by the time you came back from vacation we should have an answer. </w:t>
      </w:r>
    </w:p>
  </w:comment>
  <w:comment w:id="256" w:author="Sotirios Archontoulis" w:date="2021-07-11T12:52:00Z" w:initials="AS[">
    <w:p w14:paraId="37BA95DA" w14:textId="4981E21A" w:rsidR="00601DC9" w:rsidRDefault="00601DC9">
      <w:pPr>
        <w:pStyle w:val="CommentText"/>
      </w:pPr>
      <w:r>
        <w:rPr>
          <w:rStyle w:val="CommentReference"/>
        </w:rPr>
        <w:annotationRef/>
      </w:r>
      <w:r>
        <w:t>Excellent point</w:t>
      </w:r>
    </w:p>
  </w:comment>
  <w:comment w:id="258" w:author="Sotirios Archontoulis" w:date="2021-07-11T12:57:00Z" w:initials="AS[">
    <w:p w14:paraId="77AC418D" w14:textId="6804AD9F" w:rsidR="00601DC9" w:rsidRDefault="00601DC9">
      <w:pPr>
        <w:pStyle w:val="CommentText"/>
      </w:pPr>
      <w:r>
        <w:rPr>
          <w:rStyle w:val="CommentReference"/>
        </w:rPr>
        <w:annotationRef/>
      </w:r>
      <w:r>
        <w:t>Just a few sentences to consider</w:t>
      </w:r>
    </w:p>
  </w:comment>
  <w:comment w:id="267" w:author="Sotirios Archontoulis" w:date="2021-07-11T12:57:00Z" w:initials="AS[">
    <w:p w14:paraId="439F01A5" w14:textId="69AEF2FA" w:rsidR="00601DC9" w:rsidRDefault="00601DC9">
      <w:pPr>
        <w:pStyle w:val="CommentText"/>
      </w:pPr>
      <w:r>
        <w:rPr>
          <w:rStyle w:val="CommentReference"/>
        </w:rPr>
        <w:annotationRef/>
      </w:r>
      <w:r>
        <w:t>If you get to space limits, remove this</w:t>
      </w:r>
    </w:p>
  </w:comment>
  <w:comment w:id="268" w:author="Sotirios Archontoulis" w:date="2021-07-11T12:58:00Z" w:initials="AS[">
    <w:p w14:paraId="1685AD57" w14:textId="3048EC34" w:rsidR="00601DC9" w:rsidRDefault="00601DC9">
      <w:pPr>
        <w:pStyle w:val="CommentText"/>
      </w:pPr>
      <w:r>
        <w:rPr>
          <w:rStyle w:val="CommentReference"/>
        </w:rPr>
        <w:annotationRef/>
      </w:r>
      <w:r>
        <w:t>I do not understand this, either elaborate more or remove it</w:t>
      </w:r>
    </w:p>
  </w:comment>
  <w:comment w:id="269" w:author="Sotirios Archontoulis" w:date="2021-07-11T12:59:00Z" w:initials="AS[">
    <w:p w14:paraId="789A4441" w14:textId="38E3735F" w:rsidR="00601DC9" w:rsidRDefault="00601DC9">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C80613" w15:done="0"/>
  <w15:commentEx w15:paraId="79762CFC" w15:done="0"/>
  <w15:commentEx w15:paraId="0A201D34" w15:done="0"/>
  <w15:commentEx w15:paraId="65CABE66" w15:done="0"/>
  <w15:commentEx w15:paraId="1854D713" w15:done="0"/>
  <w15:commentEx w15:paraId="2D9F779D" w15:paraIdParent="1854D713" w15:done="0"/>
  <w15:commentEx w15:paraId="48851971" w15:done="0"/>
  <w15:commentEx w15:paraId="03042BB2" w15:done="0"/>
  <w15:commentEx w15:paraId="64447776" w15:done="0"/>
  <w15:commentEx w15:paraId="0E8703F3" w15:done="0"/>
  <w15:commentEx w15:paraId="4CE9C4A3" w15:done="0"/>
  <w15:commentEx w15:paraId="2980892A" w15:done="0"/>
  <w15:commentEx w15:paraId="0EE24B51" w15:done="0"/>
  <w15:commentEx w15:paraId="4B11517D" w15:done="0"/>
  <w15:commentEx w15:paraId="01FCEBA0" w15:done="0"/>
  <w15:commentEx w15:paraId="326EB732" w15:done="0"/>
  <w15:commentEx w15:paraId="537C2C8A" w15:paraIdParent="326EB732" w15:done="0"/>
  <w15:commentEx w15:paraId="1710C395" w15:paraIdParent="326EB732" w15:done="0"/>
  <w15:commentEx w15:paraId="37BA95DA" w15:done="0"/>
  <w15:commentEx w15:paraId="77AC418D" w15:done="0"/>
  <w15:commentEx w15:paraId="439F01A5" w15:done="0"/>
  <w15:commentEx w15:paraId="1685AD57" w15:done="0"/>
  <w15:commentEx w15:paraId="789A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594C" w16cex:dateUtc="2021-07-11T08:49:00Z"/>
  <w16cex:commentExtensible w16cex:durableId="24955A21" w16cex:dateUtc="2021-07-11T08:53:00Z"/>
  <w16cex:commentExtensible w16cex:durableId="24955B66" w16cex:dateUtc="2021-07-11T08:58:00Z"/>
  <w16cex:commentExtensible w16cex:durableId="24955BB2" w16cex:dateUtc="2021-07-11T08:59:00Z"/>
  <w16cex:commentExtensible w16cex:durableId="24955D90" w16cex:dateUtc="2021-07-11T09:07:00Z"/>
  <w16cex:commentExtensible w16cex:durableId="24955E66" w16cex:dateUtc="2021-07-11T09:11:00Z"/>
  <w16cex:commentExtensible w16cex:durableId="24955F4C" w16cex:dateUtc="2021-07-11T09:15:00Z"/>
  <w16cex:commentExtensible w16cex:durableId="249AA5F0" w16cex:dateUtc="2021-07-15T17:17:00Z"/>
  <w16cex:commentExtensible w16cex:durableId="249AA701" w16cex:dateUtc="2021-07-15T17:22:00Z"/>
  <w16cex:commentExtensible w16cex:durableId="24958E92" w16cex:dateUtc="2021-07-11T12:36:00Z"/>
  <w16cex:commentExtensible w16cex:durableId="249A9A21" w16cex:dateUtc="2021-07-15T16:27:00Z"/>
  <w16cex:commentExtensible w16cex:durableId="24956275" w16cex:dateUtc="2021-07-11T09:28:00Z"/>
  <w16cex:commentExtensible w16cex:durableId="249AABC0" w16cex:dateUtc="2021-07-15T17:42:00Z"/>
  <w16cex:commentExtensible w16cex:durableId="24958F4A" w16cex:dateUtc="2021-07-11T12:39:00Z"/>
  <w16cex:commentExtensible w16cex:durableId="249AAD64" w16cex:dateUtc="2021-07-15T17:49:00Z"/>
  <w16cex:commentExtensible w16cex:durableId="24958FE3" w16cex:dateUtc="2021-07-11T12:42:00Z"/>
  <w16cex:commentExtensible w16cex:durableId="249ACC8F" w16cex:dateUtc="2021-07-15T20:02:00Z"/>
  <w16cex:commentExtensible w16cex:durableId="249566C0" w16cex:dateUtc="2021-07-11T09:46:00Z"/>
  <w16cex:commentExtensible w16cex:durableId="249AC05F" w16cex:dateUtc="2021-07-15T19:10:00Z"/>
  <w16cex:commentExtensible w16cex:durableId="24958FFE" w16cex:dateUtc="2021-07-11T12:42:00Z"/>
  <w16cex:commentExtensible w16cex:durableId="249A98E5" w16cex:dateUtc="2021-07-15T16:22:00Z"/>
  <w16cex:commentExtensible w16cex:durableId="2495901F" w16cex:dateUtc="2021-07-11T12:43:00Z"/>
  <w16cex:commentExtensible w16cex:durableId="24959059" w16cex:dateUtc="2021-07-11T12:44:00Z"/>
  <w16cex:commentExtensible w16cex:durableId="249290F7" w16cex:dateUtc="2021-07-09T14:10:00Z"/>
  <w16cex:commentExtensible w16cex:durableId="24929112" w16cex:dateUtc="2021-07-09T14:10:00Z"/>
  <w16cex:commentExtensible w16cex:durableId="24959088" w16cex:dateUtc="2021-07-11T12:45:00Z"/>
  <w16cex:commentExtensible w16cex:durableId="24956803" w16cex:dateUtc="2021-07-11T09:52:00Z"/>
  <w16cex:commentExtensible w16cex:durableId="2495692F" w16cex:dateUtc="2021-07-11T09:57:00Z"/>
  <w16cex:commentExtensible w16cex:durableId="2495691F" w16cex:dateUtc="2021-07-11T09:57:00Z"/>
  <w16cex:commentExtensible w16cex:durableId="2495695E" w16cex:dateUtc="2021-07-11T09:58:00Z"/>
  <w16cex:commentExtensible w16cex:durableId="249569A3" w16cex:dateUtc="2021-07-1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06C3A" w16cid:durableId="2495594C"/>
  <w16cid:commentId w16cid:paraId="328A7E57" w16cid:durableId="24955A21"/>
  <w16cid:commentId w16cid:paraId="211B228B" w16cid:durableId="24955B66"/>
  <w16cid:commentId w16cid:paraId="19C80613" w16cid:durableId="24955BB2"/>
  <w16cid:commentId w16cid:paraId="370FB501" w16cid:durableId="24955D90"/>
  <w16cid:commentId w16cid:paraId="175124EF" w16cid:durableId="24955E66"/>
  <w16cid:commentId w16cid:paraId="2535DBD3" w16cid:durableId="24955F4C"/>
  <w16cid:commentId w16cid:paraId="79762CFC" w16cid:durableId="249AA5F0"/>
  <w16cid:commentId w16cid:paraId="001DF999" w16cid:durableId="249AA701"/>
  <w16cid:commentId w16cid:paraId="0A201D34" w16cid:durableId="24958E92"/>
  <w16cid:commentId w16cid:paraId="65CABE66" w16cid:durableId="249A9A21"/>
  <w16cid:commentId w16cid:paraId="3F727317" w16cid:durableId="24956275"/>
  <w16cid:commentId w16cid:paraId="1FB3598D" w16cid:durableId="249AABC0"/>
  <w16cid:commentId w16cid:paraId="1854D713" w16cid:durableId="24958F4A"/>
  <w16cid:commentId w16cid:paraId="2D9F779D" w16cid:durableId="249AAD64"/>
  <w16cid:commentId w16cid:paraId="03042BB2" w16cid:durableId="24958FE3"/>
  <w16cid:commentId w16cid:paraId="64447776" w16cid:durableId="249ACC8F"/>
  <w16cid:commentId w16cid:paraId="0E8703F3" w16cid:durableId="249566C0"/>
  <w16cid:commentId w16cid:paraId="4CE9C4A3" w16cid:durableId="249AC05F"/>
  <w16cid:commentId w16cid:paraId="2980892A" w16cid:durableId="24958FFE"/>
  <w16cid:commentId w16cid:paraId="0EE24B51" w16cid:durableId="249A98E5"/>
  <w16cid:commentId w16cid:paraId="4B11517D" w16cid:durableId="2495901F"/>
  <w16cid:commentId w16cid:paraId="01FCEBA0" w16cid:durableId="24959059"/>
  <w16cid:commentId w16cid:paraId="326EB732" w16cid:durableId="249290F7"/>
  <w16cid:commentId w16cid:paraId="537C2C8A" w16cid:durableId="24929112"/>
  <w16cid:commentId w16cid:paraId="1710C395" w16cid:durableId="24959088"/>
  <w16cid:commentId w16cid:paraId="37BA95DA" w16cid:durableId="24956803"/>
  <w16cid:commentId w16cid:paraId="77AC418D" w16cid:durableId="2495692F"/>
  <w16cid:commentId w16cid:paraId="439F01A5" w16cid:durableId="2495691F"/>
  <w16cid:commentId w16cid:paraId="1685AD57" w16cid:durableId="2495695E"/>
  <w16cid:commentId w16cid:paraId="789A4441" w16cid:durableId="24956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rson w15:author="Sotirios Archontoulis">
    <w15:presenceInfo w15:providerId="AD" w15:userId="S::sarchont@iastate.edu::baea535f-0ef0-448a-a6fc-2735ba14392c"/>
  </w15:person>
  <w15:person w15:author="Mitch Baum">
    <w15:presenceInfo w15:providerId="Windows Live" w15:userId="d3be99782267cced"/>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D294A"/>
    <w:rsid w:val="001212DB"/>
    <w:rsid w:val="00140FA1"/>
    <w:rsid w:val="001469AE"/>
    <w:rsid w:val="0015749E"/>
    <w:rsid w:val="0016341B"/>
    <w:rsid w:val="00180978"/>
    <w:rsid w:val="00190745"/>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B6B3A"/>
    <w:rsid w:val="002C3712"/>
    <w:rsid w:val="002E0655"/>
    <w:rsid w:val="002F0E1C"/>
    <w:rsid w:val="002F760E"/>
    <w:rsid w:val="00310E92"/>
    <w:rsid w:val="0035700C"/>
    <w:rsid w:val="00374EC6"/>
    <w:rsid w:val="0038047E"/>
    <w:rsid w:val="003811F3"/>
    <w:rsid w:val="00385603"/>
    <w:rsid w:val="00390482"/>
    <w:rsid w:val="0039456C"/>
    <w:rsid w:val="00395EAB"/>
    <w:rsid w:val="003B09E1"/>
    <w:rsid w:val="003B1604"/>
    <w:rsid w:val="003B19DA"/>
    <w:rsid w:val="003B5323"/>
    <w:rsid w:val="003C1B0A"/>
    <w:rsid w:val="003C48EE"/>
    <w:rsid w:val="003D1A8B"/>
    <w:rsid w:val="003F1F14"/>
    <w:rsid w:val="00403B5E"/>
    <w:rsid w:val="00421F41"/>
    <w:rsid w:val="00422FB2"/>
    <w:rsid w:val="00432F5A"/>
    <w:rsid w:val="0043381C"/>
    <w:rsid w:val="00444731"/>
    <w:rsid w:val="004735C0"/>
    <w:rsid w:val="00475473"/>
    <w:rsid w:val="004834CB"/>
    <w:rsid w:val="004A2036"/>
    <w:rsid w:val="004B3265"/>
    <w:rsid w:val="004C454A"/>
    <w:rsid w:val="004E736F"/>
    <w:rsid w:val="00505074"/>
    <w:rsid w:val="00522C98"/>
    <w:rsid w:val="00554F96"/>
    <w:rsid w:val="00555C2C"/>
    <w:rsid w:val="00561D30"/>
    <w:rsid w:val="0058016B"/>
    <w:rsid w:val="005914D3"/>
    <w:rsid w:val="00594F20"/>
    <w:rsid w:val="005966D9"/>
    <w:rsid w:val="005A312D"/>
    <w:rsid w:val="005E3FBB"/>
    <w:rsid w:val="005E51AE"/>
    <w:rsid w:val="005E57F7"/>
    <w:rsid w:val="00600F3E"/>
    <w:rsid w:val="00600F4E"/>
    <w:rsid w:val="006018BB"/>
    <w:rsid w:val="00601DC9"/>
    <w:rsid w:val="00611852"/>
    <w:rsid w:val="006131B1"/>
    <w:rsid w:val="00617804"/>
    <w:rsid w:val="00624E82"/>
    <w:rsid w:val="0063678C"/>
    <w:rsid w:val="006571EF"/>
    <w:rsid w:val="0066604D"/>
    <w:rsid w:val="00685694"/>
    <w:rsid w:val="006A1F39"/>
    <w:rsid w:val="006B04BF"/>
    <w:rsid w:val="006C1B24"/>
    <w:rsid w:val="006D6464"/>
    <w:rsid w:val="006E34F1"/>
    <w:rsid w:val="006E4345"/>
    <w:rsid w:val="006E5AA7"/>
    <w:rsid w:val="006F2CCA"/>
    <w:rsid w:val="006F3689"/>
    <w:rsid w:val="00714EF7"/>
    <w:rsid w:val="00715721"/>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0509"/>
    <w:rsid w:val="00812C6B"/>
    <w:rsid w:val="00821A47"/>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23088"/>
    <w:rsid w:val="00A313CA"/>
    <w:rsid w:val="00A516C0"/>
    <w:rsid w:val="00A939E0"/>
    <w:rsid w:val="00AA3FBB"/>
    <w:rsid w:val="00AA694E"/>
    <w:rsid w:val="00AB11C5"/>
    <w:rsid w:val="00AB7414"/>
    <w:rsid w:val="00AC3C1C"/>
    <w:rsid w:val="00AC5312"/>
    <w:rsid w:val="00AC5D83"/>
    <w:rsid w:val="00AC7897"/>
    <w:rsid w:val="00AD0D08"/>
    <w:rsid w:val="00AE0F0A"/>
    <w:rsid w:val="00AE1F34"/>
    <w:rsid w:val="00AF4850"/>
    <w:rsid w:val="00B05ADB"/>
    <w:rsid w:val="00B2668B"/>
    <w:rsid w:val="00B53052"/>
    <w:rsid w:val="00B707A8"/>
    <w:rsid w:val="00B82DF9"/>
    <w:rsid w:val="00B91DBF"/>
    <w:rsid w:val="00B96A11"/>
    <w:rsid w:val="00BB0931"/>
    <w:rsid w:val="00BB4E36"/>
    <w:rsid w:val="00BE22CE"/>
    <w:rsid w:val="00BE47A8"/>
    <w:rsid w:val="00BF010F"/>
    <w:rsid w:val="00C11710"/>
    <w:rsid w:val="00C20B80"/>
    <w:rsid w:val="00C23CFB"/>
    <w:rsid w:val="00C31A34"/>
    <w:rsid w:val="00C3223E"/>
    <w:rsid w:val="00C34ECB"/>
    <w:rsid w:val="00C41363"/>
    <w:rsid w:val="00C446DC"/>
    <w:rsid w:val="00C467E4"/>
    <w:rsid w:val="00C60178"/>
    <w:rsid w:val="00C63DB3"/>
    <w:rsid w:val="00C642BE"/>
    <w:rsid w:val="00C727B6"/>
    <w:rsid w:val="00C92104"/>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524B4"/>
    <w:rsid w:val="00D65115"/>
    <w:rsid w:val="00D9048F"/>
    <w:rsid w:val="00D9555C"/>
    <w:rsid w:val="00DB1077"/>
    <w:rsid w:val="00DC1C3D"/>
    <w:rsid w:val="00DD5947"/>
    <w:rsid w:val="00E02EEF"/>
    <w:rsid w:val="00E04C43"/>
    <w:rsid w:val="00E04C6C"/>
    <w:rsid w:val="00E0668A"/>
    <w:rsid w:val="00E1059F"/>
    <w:rsid w:val="00E15764"/>
    <w:rsid w:val="00E16E6E"/>
    <w:rsid w:val="00E27585"/>
    <w:rsid w:val="00E43579"/>
    <w:rsid w:val="00E55248"/>
    <w:rsid w:val="00E700A0"/>
    <w:rsid w:val="00E81725"/>
    <w:rsid w:val="00E82E02"/>
    <w:rsid w:val="00EA1A07"/>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915B-4823-4AB0-A9D7-DE81899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6879</Words>
  <Characters>39212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3</cp:revision>
  <dcterms:created xsi:type="dcterms:W3CDTF">2021-07-26T17:17:00Z</dcterms:created>
  <dcterms:modified xsi:type="dcterms:W3CDTF">2021-07-26T19:18:00Z</dcterms:modified>
</cp:coreProperties>
</file>
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1363B" w14:textId="3028E40E" w:rsidR="005966D9" w:rsidRPr="001D7219" w:rsidRDefault="006E34F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  <w:r w:rsidRPr="001D7219">
        <w:rPr>
          <w:rFonts w:ascii="Calibri" w:hAnsi="Calibri" w:cs="Calibri"/>
          <w:b/>
          <w:bCs/>
          <w:color w:val="222222"/>
        </w:rPr>
        <w:t>Decomposing the</w:t>
      </w:r>
      <w:r w:rsidR="00F078F7" w:rsidRPr="001D7219">
        <w:rPr>
          <w:rFonts w:ascii="Calibri" w:hAnsi="Calibri" w:cs="Calibri"/>
          <w:b/>
          <w:bCs/>
          <w:color w:val="222222"/>
        </w:rPr>
        <w:t xml:space="preserve"> continuous maize penalty</w:t>
      </w:r>
    </w:p>
    <w:p w14:paraId="2BC1AF40" w14:textId="406CECA3" w:rsidR="00D074B2" w:rsidRPr="001D7219" w:rsidRDefault="00D074B2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2DBF0082" w14:textId="13834628" w:rsidR="00D074B2" w:rsidRPr="001D7219" w:rsidRDefault="00D074B2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3D726097" w14:textId="77777777" w:rsidR="001B1F34" w:rsidRDefault="007C10DA" w:rsidP="00715721">
      <w:pPr>
        <w:tabs>
          <w:tab w:val="left" w:pos="6210"/>
        </w:tabs>
        <w:rPr>
          <w:ins w:id="0" w:author="Nichols, Virginia A" w:date="2021-06-11T15:10:00Z"/>
          <w:sz w:val="24"/>
          <w:szCs w:val="24"/>
        </w:rPr>
      </w:pPr>
      <w:r w:rsidRPr="001D7219">
        <w:rPr>
          <w:sz w:val="24"/>
          <w:szCs w:val="24"/>
        </w:rPr>
        <w:t>M</w:t>
      </w:r>
      <w:r w:rsidR="00D074B2" w:rsidRPr="001D7219">
        <w:rPr>
          <w:sz w:val="24"/>
          <w:szCs w:val="24"/>
        </w:rPr>
        <w:t xml:space="preserve">aize grown continuously </w:t>
      </w:r>
      <w:r w:rsidR="006D6464">
        <w:rPr>
          <w:sz w:val="24"/>
          <w:szCs w:val="24"/>
        </w:rPr>
        <w:t xml:space="preserve">requires more inputs and </w:t>
      </w:r>
      <w:ins w:id="1" w:author="Nichols, Virginia A" w:date="2021-06-11T15:09:00Z">
        <w:r w:rsidR="001B1F34">
          <w:rPr>
            <w:sz w:val="24"/>
            <w:szCs w:val="24"/>
          </w:rPr>
          <w:t xml:space="preserve">often </w:t>
        </w:r>
      </w:ins>
      <w:r w:rsidR="006D6464">
        <w:rPr>
          <w:sz w:val="24"/>
          <w:szCs w:val="24"/>
        </w:rPr>
        <w:t>achieves lower g</w:t>
      </w:r>
      <w:r w:rsidR="00D074B2" w:rsidRPr="001D7219">
        <w:rPr>
          <w:sz w:val="24"/>
          <w:szCs w:val="24"/>
        </w:rPr>
        <w:t>rain yields compared to maize grown in rotation with another crop</w:t>
      </w:r>
      <w:r w:rsidR="00AC5D83">
        <w:rPr>
          <w:rStyle w:val="CommentReference"/>
        </w:rPr>
        <w:commentReference w:id="2"/>
      </w:r>
      <w:r w:rsidR="00E04C6C">
        <w:rPr>
          <w:sz w:val="24"/>
          <w:szCs w:val="24"/>
        </w:rPr>
        <w:t xml:space="preserve">. This </w:t>
      </w:r>
      <w:r w:rsidRPr="001D7219">
        <w:rPr>
          <w:sz w:val="24"/>
          <w:szCs w:val="24"/>
        </w:rPr>
        <w:t xml:space="preserve">phenomenon </w:t>
      </w:r>
      <w:proofErr w:type="gramStart"/>
      <w:r w:rsidR="00E04C6C">
        <w:rPr>
          <w:sz w:val="24"/>
          <w:szCs w:val="24"/>
        </w:rPr>
        <w:t xml:space="preserve">is </w:t>
      </w:r>
      <w:r w:rsidRPr="001D7219">
        <w:rPr>
          <w:sz w:val="24"/>
          <w:szCs w:val="24"/>
        </w:rPr>
        <w:t>commonly referred</w:t>
      </w:r>
      <w:proofErr w:type="gramEnd"/>
      <w:r w:rsidRPr="001D7219">
        <w:rPr>
          <w:sz w:val="24"/>
          <w:szCs w:val="24"/>
        </w:rPr>
        <w:t xml:space="preserve"> to as the ‘continuous maize penalty’. </w:t>
      </w:r>
      <w:r w:rsidR="00D074B2" w:rsidRPr="001D7219">
        <w:rPr>
          <w:sz w:val="24"/>
          <w:szCs w:val="24"/>
        </w:rPr>
        <w:t>In the maize-producing regions of the US, th</w:t>
      </w:r>
      <w:r w:rsidRPr="001D7219">
        <w:rPr>
          <w:sz w:val="24"/>
          <w:szCs w:val="24"/>
        </w:rPr>
        <w:t xml:space="preserve">is yield </w:t>
      </w:r>
      <w:r w:rsidR="00D074B2" w:rsidRPr="001D7219">
        <w:rPr>
          <w:sz w:val="24"/>
          <w:szCs w:val="24"/>
        </w:rPr>
        <w:t xml:space="preserve">penalty </w:t>
      </w:r>
      <w:r w:rsidRPr="001D7219">
        <w:rPr>
          <w:sz w:val="24"/>
          <w:szCs w:val="24"/>
        </w:rPr>
        <w:t xml:space="preserve">is </w:t>
      </w:r>
      <w:proofErr w:type="gramStart"/>
      <w:r w:rsidR="00D074B2" w:rsidRPr="001D7219">
        <w:rPr>
          <w:sz w:val="24"/>
          <w:szCs w:val="24"/>
        </w:rPr>
        <w:t>well-documented</w:t>
      </w:r>
      <w:proofErr w:type="gramEnd"/>
      <w:r w:rsidR="00D074B2" w:rsidRPr="001D7219">
        <w:rPr>
          <w:sz w:val="24"/>
          <w:szCs w:val="24"/>
        </w:rPr>
        <w:t>, but a lack of mechanistic understanding</w:t>
      </w:r>
      <w:r w:rsidR="001B1F34">
        <w:rPr>
          <w:sz w:val="24"/>
          <w:szCs w:val="24"/>
        </w:rPr>
        <w:t xml:space="preserve"> precludes identifying solutions. </w:t>
      </w:r>
    </w:p>
    <w:p w14:paraId="089B09F2" w14:textId="13142E74" w:rsidR="001B1F34" w:rsidRDefault="001B1F34" w:rsidP="00715721">
      <w:pPr>
        <w:tabs>
          <w:tab w:val="left" w:pos="6210"/>
        </w:tabs>
        <w:rPr>
          <w:ins w:id="3" w:author="Nichols, Virginia A" w:date="2021-06-11T15:11:00Z"/>
          <w:sz w:val="24"/>
          <w:szCs w:val="24"/>
        </w:rPr>
      </w:pPr>
      <w:ins w:id="4" w:author="Nichols, Virginia A" w:date="2021-06-11T15:10:00Z">
        <w:r>
          <w:rPr>
            <w:sz w:val="24"/>
            <w:szCs w:val="24"/>
          </w:rPr>
          <w:t xml:space="preserve">While it is generally </w:t>
        </w:r>
      </w:ins>
    </w:p>
    <w:p w14:paraId="4785292D" w14:textId="24B0DACE" w:rsidR="004834CB" w:rsidRDefault="004834CB" w:rsidP="00715721">
      <w:pPr>
        <w:tabs>
          <w:tab w:val="left" w:pos="6210"/>
        </w:tabs>
        <w:rPr>
          <w:ins w:id="5" w:author="Nichols, Virginia A" w:date="2021-06-11T15:12:00Z"/>
          <w:sz w:val="24"/>
          <w:szCs w:val="24"/>
        </w:rPr>
      </w:pPr>
      <w:ins w:id="6" w:author="Nichols, Virginia A" w:date="2021-06-11T15:13:00Z">
        <w:r>
          <w:rPr>
            <w:sz w:val="24"/>
            <w:szCs w:val="24"/>
          </w:rPr>
          <w:t xml:space="preserve">Land Grant Universities </w:t>
        </w:r>
      </w:ins>
      <w:bookmarkStart w:id="7" w:name="_GoBack"/>
      <w:bookmarkEnd w:id="7"/>
    </w:p>
    <w:p w14:paraId="0846D609" w14:textId="27677877" w:rsidR="004834CB" w:rsidRDefault="004834CB" w:rsidP="00715721">
      <w:pPr>
        <w:tabs>
          <w:tab w:val="left" w:pos="6210"/>
        </w:tabs>
        <w:rPr>
          <w:ins w:id="8" w:author="Nichols, Virginia A" w:date="2021-06-11T15:10:00Z"/>
          <w:sz w:val="24"/>
          <w:szCs w:val="24"/>
        </w:rPr>
      </w:pPr>
      <w:ins w:id="9" w:author="Nichols, Virginia A" w:date="2021-06-11T15:11:00Z">
        <w:r>
          <w:rPr>
            <w:sz w:val="24"/>
            <w:szCs w:val="24"/>
          </w:rPr>
          <w:t xml:space="preserve">Some of the gap </w:t>
        </w:r>
        <w:proofErr w:type="gramStart"/>
        <w:r>
          <w:rPr>
            <w:sz w:val="24"/>
            <w:szCs w:val="24"/>
          </w:rPr>
          <w:t>can be closed</w:t>
        </w:r>
        <w:proofErr w:type="gramEnd"/>
        <w:r>
          <w:rPr>
            <w:sz w:val="24"/>
            <w:szCs w:val="24"/>
          </w:rPr>
          <w:t xml:space="preserve"> by increasing N fertilization above the optim</w:t>
        </w:r>
      </w:ins>
      <w:ins w:id="10" w:author="Nichols, Virginia A" w:date="2021-06-11T15:12:00Z">
        <w:r>
          <w:rPr>
            <w:sz w:val="24"/>
            <w:szCs w:val="24"/>
          </w:rPr>
          <w:t>al</w:t>
        </w:r>
      </w:ins>
      <w:ins w:id="11" w:author="Nichols, Virginia A" w:date="2021-06-11T15:11:00Z">
        <w:r>
          <w:rPr>
            <w:sz w:val="24"/>
            <w:szCs w:val="24"/>
          </w:rPr>
          <w:t xml:space="preserve"> level for rotated corn</w:t>
        </w:r>
      </w:ins>
    </w:p>
    <w:p w14:paraId="306A08EE" w14:textId="77777777" w:rsidR="001B1F34" w:rsidRDefault="001B1F34" w:rsidP="00715721">
      <w:pPr>
        <w:tabs>
          <w:tab w:val="left" w:pos="6210"/>
        </w:tabs>
        <w:rPr>
          <w:ins w:id="12" w:author="Nichols, Virginia A" w:date="2021-06-11T15:10:00Z"/>
          <w:sz w:val="24"/>
          <w:szCs w:val="24"/>
        </w:rPr>
      </w:pPr>
    </w:p>
    <w:p w14:paraId="2E273896" w14:textId="3ED94648" w:rsidR="00D074B2" w:rsidRPr="001D7219" w:rsidRDefault="00D074B2" w:rsidP="00715721">
      <w:pPr>
        <w:tabs>
          <w:tab w:val="left" w:pos="6210"/>
        </w:tabs>
        <w:rPr>
          <w:sz w:val="24"/>
          <w:szCs w:val="24"/>
        </w:rPr>
      </w:pPr>
      <w:r w:rsidRPr="001D7219">
        <w:rPr>
          <w:sz w:val="24"/>
          <w:szCs w:val="24"/>
        </w:rPr>
        <w:t>In the present study, we use replicated experimental data to (</w:t>
      </w:r>
      <w:proofErr w:type="spellStart"/>
      <w:r w:rsidRPr="001D7219">
        <w:rPr>
          <w:sz w:val="24"/>
          <w:szCs w:val="24"/>
        </w:rPr>
        <w:t>i</w:t>
      </w:r>
      <w:proofErr w:type="spellEnd"/>
      <w:r w:rsidRPr="001D7219">
        <w:rPr>
          <w:sz w:val="24"/>
          <w:szCs w:val="24"/>
        </w:rPr>
        <w:t xml:space="preserve">) </w:t>
      </w:r>
      <w:r w:rsidR="00E43579" w:rsidRPr="001D7219">
        <w:rPr>
          <w:sz w:val="24"/>
          <w:szCs w:val="24"/>
        </w:rPr>
        <w:t>quantify the</w:t>
      </w:r>
      <w:commentRangeStart w:id="13"/>
      <w:r w:rsidR="00E43579" w:rsidRPr="001D7219">
        <w:rPr>
          <w:sz w:val="24"/>
          <w:szCs w:val="24"/>
        </w:rPr>
        <w:t xml:space="preserve"> components of the penalty that are and are not closeable</w:t>
      </w:r>
      <w:commentRangeEnd w:id="13"/>
      <w:r w:rsidR="00AC5D83">
        <w:rPr>
          <w:rStyle w:val="CommentReference"/>
        </w:rPr>
        <w:commentReference w:id="13"/>
      </w:r>
      <w:r w:rsidR="00E43579" w:rsidRPr="001D7219">
        <w:rPr>
          <w:sz w:val="24"/>
          <w:szCs w:val="24"/>
        </w:rPr>
        <w:t xml:space="preserve"> through </w:t>
      </w:r>
      <w:r w:rsidRPr="001D7219">
        <w:rPr>
          <w:sz w:val="24"/>
          <w:szCs w:val="24"/>
        </w:rPr>
        <w:t xml:space="preserve">nitrogen (N) fertilization, (ii) describe </w:t>
      </w:r>
      <w:commentRangeStart w:id="14"/>
      <w:r w:rsidRPr="001D7219">
        <w:rPr>
          <w:sz w:val="24"/>
          <w:szCs w:val="24"/>
        </w:rPr>
        <w:t>variation in those component</w:t>
      </w:r>
      <w:commentRangeEnd w:id="14"/>
      <w:r w:rsidR="00AC5D83">
        <w:rPr>
          <w:rStyle w:val="CommentReference"/>
        </w:rPr>
        <w:commentReference w:id="14"/>
      </w:r>
      <w:r w:rsidRPr="001D7219">
        <w:rPr>
          <w:sz w:val="24"/>
          <w:szCs w:val="24"/>
        </w:rPr>
        <w:t xml:space="preserve">s, and (iii) identify probable mechanisms </w:t>
      </w:r>
      <w:commentRangeStart w:id="15"/>
      <w:r w:rsidRPr="001D7219">
        <w:rPr>
          <w:sz w:val="24"/>
          <w:szCs w:val="24"/>
        </w:rPr>
        <w:t>driving variation</w:t>
      </w:r>
      <w:commentRangeEnd w:id="15"/>
      <w:r w:rsidR="00AC5D83">
        <w:rPr>
          <w:rStyle w:val="CommentReference"/>
        </w:rPr>
        <w:commentReference w:id="15"/>
      </w:r>
      <w:r w:rsidRPr="001D7219">
        <w:rPr>
          <w:sz w:val="24"/>
          <w:szCs w:val="24"/>
        </w:rPr>
        <w:t xml:space="preserve">. </w:t>
      </w:r>
      <w:r w:rsidR="00E43579" w:rsidRPr="001D7219">
        <w:rPr>
          <w:sz w:val="24"/>
          <w:szCs w:val="24"/>
        </w:rPr>
        <w:t xml:space="preserve">We used nitrogen-response curves for continuous- and rotated-maize systems from 14 sites </w:t>
      </w:r>
      <w:r w:rsidR="007C10DA" w:rsidRPr="001D7219">
        <w:rPr>
          <w:sz w:val="24"/>
          <w:szCs w:val="24"/>
        </w:rPr>
        <w:t>across</w:t>
      </w:r>
      <w:r w:rsidR="00E43579" w:rsidRPr="001D7219">
        <w:rPr>
          <w:sz w:val="24"/>
          <w:szCs w:val="24"/>
        </w:rPr>
        <w:t xml:space="preserve"> Illinois and Iowa conducted between 1999 and 2016</w:t>
      </w:r>
      <w:r w:rsidR="007C10DA" w:rsidRPr="001D7219">
        <w:rPr>
          <w:sz w:val="24"/>
          <w:szCs w:val="24"/>
        </w:rPr>
        <w:t xml:space="preserve">, for </w:t>
      </w:r>
      <w:proofErr w:type="gramStart"/>
      <w:r w:rsidR="007C10DA" w:rsidRPr="001D7219">
        <w:rPr>
          <w:sz w:val="24"/>
          <w:szCs w:val="24"/>
        </w:rPr>
        <w:t>a total of 179</w:t>
      </w:r>
      <w:proofErr w:type="gramEnd"/>
      <w:r w:rsidR="007C10DA" w:rsidRPr="001D7219">
        <w:rPr>
          <w:sz w:val="24"/>
          <w:szCs w:val="24"/>
        </w:rPr>
        <w:t xml:space="preserve"> site-years</w:t>
      </w:r>
      <w:r w:rsidR="00E43579" w:rsidRPr="001D7219">
        <w:rPr>
          <w:sz w:val="24"/>
          <w:szCs w:val="24"/>
        </w:rPr>
        <w:t xml:space="preserve">. </w:t>
      </w:r>
      <w:r w:rsidR="002A7319" w:rsidRPr="001D7219">
        <w:rPr>
          <w:sz w:val="24"/>
          <w:szCs w:val="24"/>
        </w:rPr>
        <w:t xml:space="preserve">All sites </w:t>
      </w:r>
      <w:proofErr w:type="gramStart"/>
      <w:r w:rsidR="002A7319" w:rsidRPr="001D7219">
        <w:rPr>
          <w:sz w:val="24"/>
          <w:szCs w:val="24"/>
        </w:rPr>
        <w:t>were tilled</w:t>
      </w:r>
      <w:proofErr w:type="gramEnd"/>
      <w:r w:rsidR="002A7319" w:rsidRPr="001D7219">
        <w:rPr>
          <w:sz w:val="24"/>
          <w:szCs w:val="24"/>
        </w:rPr>
        <w:t xml:space="preserve"> and had sub-surface drainage where geographically appropriate. </w:t>
      </w:r>
      <w:r w:rsidR="00C642BE" w:rsidRPr="001D7219">
        <w:rPr>
          <w:sz w:val="24"/>
          <w:szCs w:val="24"/>
        </w:rPr>
        <w:t xml:space="preserve">At optimal rotated-maize N fertilization rates, the mean </w:t>
      </w:r>
      <w:r w:rsidR="00F7619A" w:rsidRPr="001D7219">
        <w:rPr>
          <w:sz w:val="24"/>
          <w:szCs w:val="24"/>
        </w:rPr>
        <w:t xml:space="preserve">continuous </w:t>
      </w:r>
      <w:r w:rsidR="00475473">
        <w:rPr>
          <w:sz w:val="24"/>
          <w:szCs w:val="24"/>
        </w:rPr>
        <w:t>maize</w:t>
      </w:r>
      <w:r w:rsidR="00F7619A" w:rsidRPr="001D7219">
        <w:rPr>
          <w:sz w:val="24"/>
          <w:szCs w:val="24"/>
        </w:rPr>
        <w:t xml:space="preserve"> </w:t>
      </w:r>
      <w:r w:rsidR="00C642BE" w:rsidRPr="001D7219">
        <w:rPr>
          <w:sz w:val="24"/>
          <w:szCs w:val="24"/>
        </w:rPr>
        <w:t>penalty was 1.3</w:t>
      </w:r>
      <w:r w:rsidR="007C10DA" w:rsidRPr="001D7219">
        <w:rPr>
          <w:sz w:val="24"/>
          <w:szCs w:val="24"/>
        </w:rPr>
        <w:t xml:space="preserve"> Mg ha-1</w:t>
      </w:r>
      <w:r w:rsidR="00C642BE" w:rsidRPr="001D7219">
        <w:rPr>
          <w:sz w:val="24"/>
          <w:szCs w:val="24"/>
        </w:rPr>
        <w:t>. An estimated 0.4 Mg ha-1 of that penalty, or 30%</w:t>
      </w:r>
      <w:r w:rsidR="00475473">
        <w:rPr>
          <w:sz w:val="24"/>
          <w:szCs w:val="24"/>
        </w:rPr>
        <w:t>,</w:t>
      </w:r>
      <w:r w:rsidR="00C642BE" w:rsidRPr="001D7219">
        <w:rPr>
          <w:sz w:val="24"/>
          <w:szCs w:val="24"/>
        </w:rPr>
        <w:t xml:space="preserve"> </w:t>
      </w:r>
      <w:proofErr w:type="gramStart"/>
      <w:r w:rsidR="00C642BE" w:rsidRPr="001D7219">
        <w:rPr>
          <w:sz w:val="24"/>
          <w:szCs w:val="24"/>
        </w:rPr>
        <w:t xml:space="preserve">was </w:t>
      </w:r>
      <w:r w:rsidR="00475473">
        <w:rPr>
          <w:sz w:val="24"/>
          <w:szCs w:val="24"/>
        </w:rPr>
        <w:t>overcome</w:t>
      </w:r>
      <w:proofErr w:type="gramEnd"/>
      <w:r w:rsidR="00475473">
        <w:rPr>
          <w:sz w:val="24"/>
          <w:szCs w:val="24"/>
        </w:rPr>
        <w:t xml:space="preserve"> </w:t>
      </w:r>
      <w:r w:rsidR="00C642BE" w:rsidRPr="001D7219">
        <w:rPr>
          <w:sz w:val="24"/>
          <w:szCs w:val="24"/>
        </w:rPr>
        <w:t xml:space="preserve">through </w:t>
      </w:r>
      <w:r w:rsidR="00E43579" w:rsidRPr="001D7219">
        <w:rPr>
          <w:sz w:val="24"/>
          <w:szCs w:val="24"/>
        </w:rPr>
        <w:t>appl</w:t>
      </w:r>
      <w:r w:rsidR="00C642BE" w:rsidRPr="001D7219">
        <w:rPr>
          <w:sz w:val="24"/>
          <w:szCs w:val="24"/>
        </w:rPr>
        <w:t xml:space="preserve">ication of </w:t>
      </w:r>
      <w:r w:rsidR="00E43579" w:rsidRPr="001D7219">
        <w:rPr>
          <w:sz w:val="24"/>
          <w:szCs w:val="24"/>
        </w:rPr>
        <w:t>N above the optimal rate for rotated maize</w:t>
      </w:r>
      <w:r w:rsidR="00C642BE" w:rsidRPr="001D7219">
        <w:rPr>
          <w:sz w:val="24"/>
          <w:szCs w:val="24"/>
        </w:rPr>
        <w:t xml:space="preserve">, producing a continuous </w:t>
      </w:r>
      <w:r w:rsidR="00475473">
        <w:rPr>
          <w:sz w:val="24"/>
          <w:szCs w:val="24"/>
        </w:rPr>
        <w:t>maize</w:t>
      </w:r>
      <w:r w:rsidR="00C642BE" w:rsidRPr="001D7219">
        <w:rPr>
          <w:sz w:val="24"/>
          <w:szCs w:val="24"/>
        </w:rPr>
        <w:t xml:space="preserve"> penalty of 0.9 Mg ha-1 even with sufficient N application. </w:t>
      </w:r>
      <w:commentRangeStart w:id="16"/>
      <w:r w:rsidR="001D7219" w:rsidRPr="001D7219">
        <w:rPr>
          <w:sz w:val="24"/>
          <w:szCs w:val="24"/>
        </w:rPr>
        <w:t xml:space="preserve">Variation in the </w:t>
      </w:r>
      <w:r w:rsidR="00C727B6">
        <w:rPr>
          <w:sz w:val="24"/>
          <w:szCs w:val="24"/>
        </w:rPr>
        <w:t xml:space="preserve">non-closable </w:t>
      </w:r>
      <w:r w:rsidR="001D7219" w:rsidRPr="001D7219">
        <w:rPr>
          <w:sz w:val="24"/>
          <w:szCs w:val="24"/>
        </w:rPr>
        <w:t>maize penalty is due to variation in continuous maize yields, rather than rotated maize yields.</w:t>
      </w:r>
      <w:commentRangeEnd w:id="16"/>
      <w:r w:rsidR="00CA17AF">
        <w:rPr>
          <w:rStyle w:val="CommentReference"/>
        </w:rPr>
        <w:commentReference w:id="16"/>
      </w:r>
      <w:r w:rsidR="001D7219" w:rsidRPr="001D7219">
        <w:rPr>
          <w:sz w:val="24"/>
          <w:szCs w:val="24"/>
        </w:rPr>
        <w:t xml:space="preserve"> </w:t>
      </w:r>
      <w:commentRangeStart w:id="17"/>
      <w:r w:rsidR="007C10DA" w:rsidRPr="001D7219">
        <w:rPr>
          <w:sz w:val="24"/>
          <w:szCs w:val="24"/>
        </w:rPr>
        <w:t>S</w:t>
      </w:r>
      <w:r w:rsidR="002A7319" w:rsidRPr="001D7219">
        <w:rPr>
          <w:sz w:val="24"/>
          <w:szCs w:val="24"/>
        </w:rPr>
        <w:t>ite explain</w:t>
      </w:r>
      <w:r w:rsidR="007C10DA" w:rsidRPr="001D7219">
        <w:rPr>
          <w:sz w:val="24"/>
          <w:szCs w:val="24"/>
        </w:rPr>
        <w:t>ed</w:t>
      </w:r>
      <w:r w:rsidR="002A7319" w:rsidRPr="001D7219">
        <w:rPr>
          <w:sz w:val="24"/>
          <w:szCs w:val="24"/>
        </w:rPr>
        <w:t xml:space="preserve"> 12% of the total variation in both</w:t>
      </w:r>
      <w:r w:rsidR="00C642BE" w:rsidRPr="001D7219">
        <w:rPr>
          <w:sz w:val="24"/>
          <w:szCs w:val="24"/>
        </w:rPr>
        <w:t xml:space="preserve"> components</w:t>
      </w:r>
      <w:ins w:id="18" w:author="Michael Castellano" w:date="2021-05-09T09:24:00Z">
        <w:r w:rsidR="00CA17AF">
          <w:rPr>
            <w:sz w:val="24"/>
            <w:szCs w:val="24"/>
          </w:rPr>
          <w:t xml:space="preserve"> </w:t>
        </w:r>
        <w:commentRangeEnd w:id="17"/>
        <w:r w:rsidR="00CA17AF">
          <w:rPr>
            <w:rStyle w:val="CommentReference"/>
          </w:rPr>
          <w:commentReference w:id="17"/>
        </w:r>
      </w:ins>
      <w:del w:id="19" w:author="Michael Castellano" w:date="2021-05-09T09:24:00Z">
        <w:r w:rsidR="007C10DA" w:rsidRPr="001D7219" w:rsidDel="00CA17AF">
          <w:rPr>
            <w:sz w:val="24"/>
            <w:szCs w:val="24"/>
          </w:rPr>
          <w:delText xml:space="preserve">, </w:delText>
        </w:r>
        <w:r w:rsidR="00475473" w:rsidDel="00CA17AF">
          <w:rPr>
            <w:sz w:val="24"/>
            <w:szCs w:val="24"/>
          </w:rPr>
          <w:delText xml:space="preserve">respectively, </w:delText>
        </w:r>
      </w:del>
      <w:r w:rsidR="007C10DA" w:rsidRPr="001D7219">
        <w:rPr>
          <w:sz w:val="24"/>
          <w:szCs w:val="24"/>
        </w:rPr>
        <w:t>with t</w:t>
      </w:r>
      <w:r w:rsidR="002A7319" w:rsidRPr="001D7219">
        <w:rPr>
          <w:sz w:val="24"/>
          <w:szCs w:val="24"/>
        </w:rPr>
        <w:t xml:space="preserve">he penalty at more northern sites </w:t>
      </w:r>
      <w:r w:rsidR="007C10DA" w:rsidRPr="001D7219">
        <w:rPr>
          <w:sz w:val="24"/>
          <w:szCs w:val="24"/>
        </w:rPr>
        <w:t>being</w:t>
      </w:r>
      <w:r w:rsidR="002A7319" w:rsidRPr="001D7219">
        <w:rPr>
          <w:sz w:val="24"/>
          <w:szCs w:val="24"/>
        </w:rPr>
        <w:t xml:space="preserve"> less </w:t>
      </w:r>
      <w:r w:rsidR="00C727B6">
        <w:rPr>
          <w:sz w:val="24"/>
          <w:szCs w:val="24"/>
        </w:rPr>
        <w:t>responsive to</w:t>
      </w:r>
      <w:r w:rsidR="007C10DA"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>N</w:t>
      </w:r>
      <w:r w:rsidR="007C10DA"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>fert</w:t>
      </w:r>
      <w:r w:rsidR="007C10DA" w:rsidRPr="001D7219">
        <w:rPr>
          <w:sz w:val="24"/>
          <w:szCs w:val="24"/>
        </w:rPr>
        <w:t>ilization</w:t>
      </w:r>
      <w:r w:rsidR="00C727B6">
        <w:rPr>
          <w:sz w:val="24"/>
          <w:szCs w:val="24"/>
        </w:rPr>
        <w:t xml:space="preserve"> compared to southern sites</w:t>
      </w:r>
      <w:r w:rsidR="002A7319" w:rsidRPr="001D7219">
        <w:rPr>
          <w:sz w:val="24"/>
          <w:szCs w:val="24"/>
        </w:rPr>
        <w:t xml:space="preserve">. Using a causal diagram in combination with literature, statistical models, and a processed-based model (APSIM), we </w:t>
      </w:r>
      <w:commentRangeStart w:id="20"/>
      <w:r w:rsidR="002A7319" w:rsidRPr="001D7219">
        <w:rPr>
          <w:sz w:val="24"/>
          <w:szCs w:val="24"/>
        </w:rPr>
        <w:t xml:space="preserve">found compromised maize roots following a maize crop </w:t>
      </w:r>
      <w:r w:rsidR="00C642BE" w:rsidRPr="001D7219">
        <w:rPr>
          <w:sz w:val="24"/>
          <w:szCs w:val="24"/>
        </w:rPr>
        <w:t xml:space="preserve">could be the strongest </w:t>
      </w:r>
      <w:r w:rsidR="002A7319" w:rsidRPr="001D7219">
        <w:rPr>
          <w:sz w:val="24"/>
          <w:szCs w:val="24"/>
        </w:rPr>
        <w:t xml:space="preserve">driver of the penalty, but to our </w:t>
      </w:r>
      <w:proofErr w:type="gramStart"/>
      <w:r w:rsidR="002A7319" w:rsidRPr="001D7219">
        <w:rPr>
          <w:sz w:val="24"/>
          <w:szCs w:val="24"/>
        </w:rPr>
        <w:t>knowledge</w:t>
      </w:r>
      <w:proofErr w:type="gramEnd"/>
      <w:r w:rsidR="002A7319" w:rsidRPr="001D7219">
        <w:rPr>
          <w:sz w:val="24"/>
          <w:szCs w:val="24"/>
        </w:rPr>
        <w:t xml:space="preserve"> there is little data to refute or support this hypothesis.</w:t>
      </w:r>
      <w:commentRangeEnd w:id="20"/>
      <w:r w:rsidR="00CA17AF">
        <w:rPr>
          <w:rStyle w:val="CommentReference"/>
        </w:rPr>
        <w:commentReference w:id="20"/>
      </w:r>
      <w:r w:rsidR="002A7319" w:rsidRPr="001D7219">
        <w:rPr>
          <w:sz w:val="24"/>
          <w:szCs w:val="24"/>
        </w:rPr>
        <w:t xml:space="preserve"> </w:t>
      </w:r>
      <w:commentRangeStart w:id="21"/>
      <w:r w:rsidR="002A7319" w:rsidRPr="001D7219">
        <w:rPr>
          <w:sz w:val="24"/>
          <w:szCs w:val="24"/>
        </w:rPr>
        <w:t xml:space="preserve">Our study </w:t>
      </w:r>
      <w:r w:rsidR="00475473">
        <w:rPr>
          <w:sz w:val="24"/>
          <w:szCs w:val="24"/>
        </w:rPr>
        <w:t>shows that, on average, only a third of the continuous maize penalty</w:t>
      </w:r>
      <w:r w:rsidR="00C727B6">
        <w:rPr>
          <w:sz w:val="24"/>
          <w:szCs w:val="24"/>
        </w:rPr>
        <w:t xml:space="preserve"> at optimal rotated-maize N rates</w:t>
      </w:r>
      <w:r w:rsidR="00475473">
        <w:rPr>
          <w:sz w:val="24"/>
          <w:szCs w:val="24"/>
        </w:rPr>
        <w:t xml:space="preserve"> </w:t>
      </w:r>
      <w:proofErr w:type="gramStart"/>
      <w:r w:rsidR="00475473">
        <w:rPr>
          <w:sz w:val="24"/>
          <w:szCs w:val="24"/>
        </w:rPr>
        <w:t>can be overcome</w:t>
      </w:r>
      <w:proofErr w:type="gramEnd"/>
      <w:r w:rsidR="00475473">
        <w:rPr>
          <w:sz w:val="24"/>
          <w:szCs w:val="24"/>
        </w:rPr>
        <w:t xml:space="preserve"> through additional N fertilization. </w:t>
      </w:r>
      <w:commentRangeEnd w:id="21"/>
      <w:r w:rsidR="00CA17AF">
        <w:rPr>
          <w:rStyle w:val="CommentReference"/>
        </w:rPr>
        <w:commentReference w:id="21"/>
      </w:r>
      <w:r w:rsidR="00475473">
        <w:rPr>
          <w:sz w:val="24"/>
          <w:szCs w:val="24"/>
        </w:rPr>
        <w:t xml:space="preserve">Understanding the remaining penalty will require a focus on the </w:t>
      </w:r>
      <w:r w:rsidR="00FD46BD">
        <w:rPr>
          <w:sz w:val="24"/>
          <w:szCs w:val="24"/>
        </w:rPr>
        <w:t>structure and functionality</w:t>
      </w:r>
      <w:r w:rsidR="00475473">
        <w:rPr>
          <w:sz w:val="24"/>
          <w:szCs w:val="24"/>
        </w:rPr>
        <w:t xml:space="preserve"> of roots i</w:t>
      </w:r>
      <w:r w:rsidR="007C10DA" w:rsidRPr="001D7219">
        <w:rPr>
          <w:sz w:val="24"/>
          <w:szCs w:val="24"/>
        </w:rPr>
        <w:t xml:space="preserve">n </w:t>
      </w:r>
      <w:r w:rsidR="00FD46BD">
        <w:rPr>
          <w:sz w:val="24"/>
          <w:szCs w:val="24"/>
        </w:rPr>
        <w:t>rotated- and continuous-maize systems</w:t>
      </w:r>
      <w:r w:rsidR="007C10DA" w:rsidRPr="001D7219">
        <w:rPr>
          <w:sz w:val="24"/>
          <w:szCs w:val="24"/>
        </w:rPr>
        <w:t>. This focus would support efforts to manage, breed for, and model the continuous maize penalty</w:t>
      </w:r>
      <w:r w:rsidR="00FD46BD">
        <w:rPr>
          <w:sz w:val="24"/>
          <w:szCs w:val="24"/>
        </w:rPr>
        <w:t xml:space="preserve">, and would represent a major step towards </w:t>
      </w:r>
      <w:del w:id="22" w:author="Michael Castellano" w:date="2021-05-09T09:28:00Z">
        <w:r w:rsidR="00FD46BD" w:rsidDel="00CA17AF">
          <w:rPr>
            <w:sz w:val="24"/>
            <w:szCs w:val="24"/>
          </w:rPr>
          <w:delText>using agriculture land more efficiently</w:delText>
        </w:r>
      </w:del>
      <w:ins w:id="23" w:author="Michael Castellano" w:date="2021-05-09T09:28:00Z">
        <w:r w:rsidR="00CA17AF">
          <w:rPr>
            <w:sz w:val="24"/>
            <w:szCs w:val="24"/>
          </w:rPr>
          <w:t xml:space="preserve">maximizing the efficiency of arable </w:t>
        </w:r>
        <w:proofErr w:type="gramStart"/>
        <w:r w:rsidR="00CA17AF">
          <w:rPr>
            <w:sz w:val="24"/>
            <w:szCs w:val="24"/>
          </w:rPr>
          <w:t>lands</w:t>
        </w:r>
      </w:ins>
      <w:proofErr w:type="gramEnd"/>
      <w:r w:rsidR="007C10DA" w:rsidRPr="001D7219">
        <w:rPr>
          <w:sz w:val="24"/>
          <w:szCs w:val="24"/>
        </w:rPr>
        <w:t xml:space="preserve">.  </w:t>
      </w:r>
    </w:p>
    <w:p w14:paraId="68E9503F" w14:textId="59B87EFD" w:rsidR="00C92E0D" w:rsidRPr="001D7219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15ECA4A7" w14:textId="2186A25B" w:rsidR="00C92E0D" w:rsidRPr="001D7219" w:rsidRDefault="00C92E0D" w:rsidP="00C92E0D">
      <w:pPr>
        <w:pStyle w:val="m-5394878258787082074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</w:rPr>
      </w:pPr>
    </w:p>
    <w:p w14:paraId="2AB1F373" w14:textId="324A2209" w:rsidR="00C92E0D" w:rsidRPr="001D7219" w:rsidRDefault="00C92E0D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The </w:t>
      </w:r>
      <w:r w:rsidR="007F382B" w:rsidRPr="001D7219">
        <w:rPr>
          <w:b/>
          <w:bCs/>
          <w:sz w:val="24"/>
          <w:szCs w:val="24"/>
        </w:rPr>
        <w:t xml:space="preserve">continuous maize penalty has not changed </w:t>
      </w:r>
      <w:r w:rsidRPr="001D7219">
        <w:rPr>
          <w:b/>
          <w:bCs/>
          <w:sz w:val="24"/>
          <w:szCs w:val="24"/>
        </w:rPr>
        <w:t xml:space="preserve">over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:rsidRPr="001D7219" w14:paraId="485B2FBD" w14:textId="77777777" w:rsidTr="00D51A0D">
        <w:tc>
          <w:tcPr>
            <w:tcW w:w="9350" w:type="dxa"/>
          </w:tcPr>
          <w:p w14:paraId="09060E31" w14:textId="07E10373" w:rsidR="00C92E0D" w:rsidRPr="001D7219" w:rsidRDefault="00F23DBB" w:rsidP="00D51A0D">
            <w:pPr>
              <w:rPr>
                <w:sz w:val="24"/>
                <w:szCs w:val="24"/>
              </w:rPr>
            </w:pPr>
            <w:commentRangeStart w:id="24"/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E4E147D" wp14:editId="63898D4B">
                  <wp:extent cx="5943600" cy="2884805"/>
                  <wp:effectExtent l="0" t="0" r="0" b="0"/>
                  <wp:docPr id="1" name="Picture 1" descr="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p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4"/>
            <w:r w:rsidR="00CA17AF">
              <w:rPr>
                <w:rStyle w:val="CommentReference"/>
              </w:rPr>
              <w:commentReference w:id="24"/>
            </w:r>
          </w:p>
        </w:tc>
      </w:tr>
      <w:tr w:rsidR="00C92E0D" w:rsidRPr="001D7219" w14:paraId="4701ED85" w14:textId="77777777" w:rsidTr="00D51A0D">
        <w:tc>
          <w:tcPr>
            <w:tcW w:w="9350" w:type="dxa"/>
          </w:tcPr>
          <w:p w14:paraId="6D433981" w14:textId="4710D5E9" w:rsidR="00C92E0D" w:rsidRPr="001D7219" w:rsidRDefault="00F23DBB" w:rsidP="00D51A0D">
            <w:pPr>
              <w:rPr>
                <w:sz w:val="24"/>
                <w:szCs w:val="24"/>
              </w:rPr>
            </w:pPr>
            <w:r w:rsidRPr="001D7219">
              <w:t>(</w:t>
            </w:r>
            <w:r w:rsidRPr="001D7219">
              <w:rPr>
                <w:i/>
                <w:iCs/>
              </w:rPr>
              <w:t>Left</w:t>
            </w:r>
            <w:r w:rsidRPr="001D7219">
              <w:t xml:space="preserve">) Geographic location of the 14 sites included in this dataset, with each site representing 8-18 site-years </w:t>
            </w:r>
            <w:r w:rsidR="00C642BE" w:rsidRPr="001D7219">
              <w:t xml:space="preserve">(size of points) </w:t>
            </w:r>
            <w:r w:rsidRPr="001D7219">
              <w:t>for a total of 179 site-years. (</w:t>
            </w:r>
            <w:r w:rsidRPr="001D7219">
              <w:rPr>
                <w:i/>
                <w:iCs/>
              </w:rPr>
              <w:t>Right</w:t>
            </w:r>
            <w:r w:rsidRPr="001D7219">
              <w:t xml:space="preserve">) </w:t>
            </w:r>
            <w:r w:rsidR="00C92E0D" w:rsidRPr="001D7219">
              <w:t xml:space="preserve">Grain yields for maize grown </w:t>
            </w:r>
            <w:r w:rsidR="003B19DA" w:rsidRPr="001D7219">
              <w:t>at high nitrogen fertilization rates (</w:t>
            </w:r>
            <w:r w:rsidR="003B19DA" w:rsidRPr="001D7219">
              <w:rPr>
                <w:rFonts w:cstheme="minorHAnsi"/>
              </w:rPr>
              <w:t>≥</w:t>
            </w:r>
            <w:r w:rsidR="003B19DA" w:rsidRPr="001D7219">
              <w:t xml:space="preserve">180 kg ha-1) </w:t>
            </w:r>
            <w:r w:rsidR="00C92E0D" w:rsidRPr="001D7219">
              <w:t>continuously (</w:t>
            </w:r>
            <w:r w:rsidRPr="001D7219">
              <w:t>pink</w:t>
            </w:r>
            <w:r w:rsidR="00C92E0D" w:rsidRPr="001D7219">
              <w:t xml:space="preserve"> triangles), in rotation with soybean (blue circles), and the difference between the </w:t>
            </w:r>
            <w:r w:rsidRPr="001D7219">
              <w:t>two</w:t>
            </w:r>
            <w:r w:rsidR="00C92E0D" w:rsidRPr="001D7219">
              <w:t xml:space="preserve"> (</w:t>
            </w:r>
            <w:r w:rsidRPr="001D7219">
              <w:t>continuous maize penalty, green</w:t>
            </w:r>
            <w:r w:rsidR="00C92E0D" w:rsidRPr="001D7219">
              <w:t xml:space="preserve"> squares) </w:t>
            </w:r>
            <w:r w:rsidRPr="001D7219">
              <w:t>from 1999-2016. Trends are the same within a site, see supplementary materia</w:t>
            </w:r>
            <w:r w:rsidR="00E27585" w:rsidRPr="001D7219">
              <w:t>l</w:t>
            </w:r>
            <w:r w:rsidRPr="001D7219">
              <w:t>.</w:t>
            </w:r>
          </w:p>
        </w:tc>
      </w:tr>
    </w:tbl>
    <w:p w14:paraId="56D6CB58" w14:textId="05893D48" w:rsidR="00C92E0D" w:rsidRPr="001D7219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7D00AEB9" w14:textId="1D1CA268" w:rsidR="00240933" w:rsidRPr="001D7219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6E8F36BC" w14:textId="4F219850" w:rsidR="00240933" w:rsidRPr="001D7219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383963EE" w14:textId="799BC7B1" w:rsidR="00960AC1" w:rsidRPr="001D7219" w:rsidRDefault="003B19DA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>In any given year, t</w:t>
      </w:r>
      <w:r w:rsidR="00960AC1" w:rsidRPr="001D7219">
        <w:rPr>
          <w:b/>
          <w:bCs/>
          <w:sz w:val="24"/>
          <w:szCs w:val="24"/>
        </w:rPr>
        <w:t>h</w:t>
      </w:r>
      <w:r w:rsidR="001D7219" w:rsidRPr="001D7219">
        <w:rPr>
          <w:b/>
          <w:bCs/>
          <w:sz w:val="24"/>
          <w:szCs w:val="24"/>
        </w:rPr>
        <w:t>e continuous maize</w:t>
      </w:r>
      <w:r w:rsidR="00960AC1" w:rsidRPr="001D7219">
        <w:rPr>
          <w:b/>
          <w:bCs/>
          <w:sz w:val="24"/>
          <w:szCs w:val="24"/>
        </w:rPr>
        <w:t xml:space="preserve"> penalty is composed of both nitrogen-</w:t>
      </w:r>
      <w:r w:rsidRPr="001D7219">
        <w:rPr>
          <w:b/>
          <w:bCs/>
          <w:sz w:val="24"/>
          <w:szCs w:val="24"/>
        </w:rPr>
        <w:t xml:space="preserve"> </w:t>
      </w:r>
      <w:r w:rsidR="00E27585" w:rsidRPr="001D7219">
        <w:rPr>
          <w:b/>
          <w:bCs/>
          <w:sz w:val="24"/>
          <w:szCs w:val="24"/>
        </w:rPr>
        <w:t xml:space="preserve">(closable with additional nitrogen fertilization) </w:t>
      </w:r>
      <w:r w:rsidRPr="001D7219">
        <w:rPr>
          <w:b/>
          <w:bCs/>
          <w:sz w:val="24"/>
          <w:szCs w:val="24"/>
        </w:rPr>
        <w:t xml:space="preserve">and non-nitrogen </w:t>
      </w:r>
      <w:r w:rsidR="00E27585" w:rsidRPr="001D7219">
        <w:rPr>
          <w:b/>
          <w:bCs/>
          <w:sz w:val="24"/>
          <w:szCs w:val="24"/>
        </w:rPr>
        <w:t xml:space="preserve">(not closable) </w:t>
      </w:r>
      <w:r w:rsidRPr="001D7219">
        <w:rPr>
          <w:b/>
          <w:bCs/>
          <w:sz w:val="24"/>
          <w:szCs w:val="24"/>
        </w:rPr>
        <w:t>components</w:t>
      </w:r>
      <w:r w:rsidR="007F382B" w:rsidRPr="001D7219">
        <w:rPr>
          <w:b/>
          <w:bCs/>
          <w:sz w:val="24"/>
          <w:szCs w:val="24"/>
        </w:rPr>
        <w:t>. The relative contribution of each</w:t>
      </w:r>
      <w:r w:rsidRPr="001D7219">
        <w:rPr>
          <w:b/>
          <w:bCs/>
          <w:sz w:val="24"/>
          <w:szCs w:val="24"/>
        </w:rPr>
        <w:t xml:space="preserve"> can be determined from the nitrogen-response curve. </w:t>
      </w:r>
    </w:p>
    <w:p w14:paraId="0FEBE558" w14:textId="77777777" w:rsidR="00960AC1" w:rsidRPr="001D7219" w:rsidRDefault="00960AC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:rsidRPr="001D7219" w14:paraId="1A7832B1" w14:textId="77777777" w:rsidTr="00D51A0D">
        <w:tc>
          <w:tcPr>
            <w:tcW w:w="9350" w:type="dxa"/>
          </w:tcPr>
          <w:p w14:paraId="7F3E776B" w14:textId="421DFB97" w:rsidR="00C92E0D" w:rsidRPr="001D7219" w:rsidRDefault="00F7619A" w:rsidP="00D51A0D">
            <w:pPr>
              <w:rPr>
                <w:sz w:val="24"/>
                <w:szCs w:val="24"/>
              </w:rPr>
            </w:pPr>
            <w:commentRangeStart w:id="25"/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34995C4" wp14:editId="05CF918C">
                  <wp:extent cx="5943600" cy="5349240"/>
                  <wp:effectExtent l="0" t="0" r="0" b="3810"/>
                  <wp:docPr id="10" name="Picture 1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4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5"/>
            <w:r w:rsidR="00CA17AF">
              <w:rPr>
                <w:rStyle w:val="CommentReference"/>
              </w:rPr>
              <w:commentReference w:id="25"/>
            </w:r>
          </w:p>
        </w:tc>
      </w:tr>
      <w:tr w:rsidR="00C92E0D" w:rsidRPr="001D7219" w14:paraId="21E3F008" w14:textId="77777777" w:rsidTr="00D51A0D">
        <w:tc>
          <w:tcPr>
            <w:tcW w:w="9350" w:type="dxa"/>
          </w:tcPr>
          <w:p w14:paraId="103D7CA8" w14:textId="53F49ADE" w:rsidR="00C92E0D" w:rsidRPr="001D7219" w:rsidRDefault="00960AC1" w:rsidP="00D51A0D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</w:t>
            </w:r>
            <w:r w:rsidR="00F7619A" w:rsidRPr="001D7219">
              <w:rPr>
                <w:i/>
                <w:iCs/>
                <w:sz w:val="24"/>
                <w:szCs w:val="24"/>
              </w:rPr>
              <w:t>Top l</w:t>
            </w:r>
            <w:r w:rsidR="00F23DBB" w:rsidRPr="001D7219">
              <w:rPr>
                <w:i/>
                <w:iCs/>
                <w:sz w:val="24"/>
                <w:szCs w:val="24"/>
              </w:rPr>
              <w:t>eft</w:t>
            </w:r>
            <w:r w:rsidRPr="001D7219">
              <w:rPr>
                <w:sz w:val="24"/>
                <w:szCs w:val="24"/>
              </w:rPr>
              <w:t xml:space="preserve">) </w:t>
            </w:r>
            <w:proofErr w:type="gramStart"/>
            <w:r w:rsidR="003B19DA" w:rsidRPr="001D7219">
              <w:rPr>
                <w:sz w:val="24"/>
                <w:szCs w:val="24"/>
              </w:rPr>
              <w:t>Nitrogen response curves from IA</w:t>
            </w:r>
            <w:r w:rsidR="00F23DBB" w:rsidRPr="001D7219">
              <w:rPr>
                <w:sz w:val="24"/>
                <w:szCs w:val="24"/>
              </w:rPr>
              <w:t>-4</w:t>
            </w:r>
            <w:r w:rsidR="003B19DA" w:rsidRPr="001D7219">
              <w:rPr>
                <w:sz w:val="24"/>
                <w:szCs w:val="24"/>
              </w:rPr>
              <w:t xml:space="preserve"> in 2003 with quadratic plateau-estimated </w:t>
            </w:r>
            <w:proofErr w:type="spellStart"/>
            <w:r w:rsidR="003B19DA" w:rsidRPr="001D7219">
              <w:rPr>
                <w:sz w:val="24"/>
                <w:szCs w:val="24"/>
              </w:rPr>
              <w:t>agronomically</w:t>
            </w:r>
            <w:proofErr w:type="spellEnd"/>
            <w:r w:rsidR="003B19DA" w:rsidRPr="001D7219">
              <w:rPr>
                <w:sz w:val="24"/>
                <w:szCs w:val="24"/>
              </w:rPr>
              <w:t xml:space="preserve"> optimum nitrogen rates (AONRs) which are used to estimate the </w:t>
            </w:r>
            <w:r w:rsidR="00F7619A" w:rsidRPr="001D7219">
              <w:rPr>
                <w:sz w:val="24"/>
                <w:szCs w:val="24"/>
              </w:rPr>
              <w:t xml:space="preserve">yield gap closable through </w:t>
            </w:r>
            <w:r w:rsidR="003B19DA" w:rsidRPr="001D7219">
              <w:rPr>
                <w:sz w:val="24"/>
                <w:szCs w:val="24"/>
              </w:rPr>
              <w:t xml:space="preserve">nitrogen (N) </w:t>
            </w:r>
            <w:r w:rsidR="00F7619A" w:rsidRPr="001D7219">
              <w:rPr>
                <w:sz w:val="24"/>
                <w:szCs w:val="24"/>
              </w:rPr>
              <w:t>and the yield gap not closable through N</w:t>
            </w:r>
            <w:r w:rsidR="003B19DA" w:rsidRPr="001D7219">
              <w:rPr>
                <w:sz w:val="24"/>
                <w:szCs w:val="24"/>
              </w:rPr>
              <w:t xml:space="preserve"> </w:t>
            </w:r>
            <w:r w:rsidR="00F7619A" w:rsidRPr="001D7219">
              <w:rPr>
                <w:sz w:val="24"/>
                <w:szCs w:val="24"/>
              </w:rPr>
              <w:t>(</w:t>
            </w:r>
            <w:r w:rsidR="00F7619A" w:rsidRPr="001D7219">
              <w:rPr>
                <w:i/>
                <w:iCs/>
                <w:sz w:val="24"/>
                <w:szCs w:val="24"/>
              </w:rPr>
              <w:t>Bottom left</w:t>
            </w:r>
            <w:r w:rsidR="00F7619A" w:rsidRPr="001D7219">
              <w:rPr>
                <w:sz w:val="24"/>
                <w:szCs w:val="24"/>
              </w:rPr>
              <w:t xml:space="preserve">) The frequency distributions of the size of N- and non-N closable yield gaps </w:t>
            </w:r>
            <w:r w:rsidR="003B19DA" w:rsidRPr="001D7219">
              <w:rPr>
                <w:sz w:val="24"/>
                <w:szCs w:val="24"/>
              </w:rPr>
              <w:t>(</w:t>
            </w:r>
            <w:r w:rsidR="00F23DBB" w:rsidRPr="001D7219">
              <w:rPr>
                <w:i/>
                <w:iCs/>
                <w:sz w:val="24"/>
                <w:szCs w:val="24"/>
              </w:rPr>
              <w:t>Right</w:t>
            </w:r>
            <w:r w:rsidR="003B19DA" w:rsidRPr="001D7219">
              <w:rPr>
                <w:sz w:val="24"/>
                <w:szCs w:val="24"/>
              </w:rPr>
              <w:t xml:space="preserve">) Size of each component by site-year, ordered from smallest </w:t>
            </w:r>
            <w:r w:rsidR="00F23DBB" w:rsidRPr="001D7219">
              <w:rPr>
                <w:sz w:val="24"/>
                <w:szCs w:val="24"/>
              </w:rPr>
              <w:t xml:space="preserve">to largest </w:t>
            </w:r>
            <w:r w:rsidR="003B19DA" w:rsidRPr="001D7219">
              <w:rPr>
                <w:sz w:val="24"/>
                <w:szCs w:val="24"/>
              </w:rPr>
              <w:t>non-N yield reduction; if quadratic plateaus failed to fit a given site year’s data the components were deemed undeterminable.</w:t>
            </w:r>
            <w:proofErr w:type="gramEnd"/>
            <w:r w:rsidR="003B19DA" w:rsidRPr="001D7219">
              <w:rPr>
                <w:sz w:val="24"/>
                <w:szCs w:val="24"/>
              </w:rPr>
              <w:t xml:space="preserve"> </w:t>
            </w:r>
            <w:r w:rsidR="00240933" w:rsidRPr="001D7219">
              <w:rPr>
                <w:sz w:val="24"/>
                <w:szCs w:val="24"/>
              </w:rPr>
              <w:t xml:space="preserve">Quadratic plateau fits for </w:t>
            </w:r>
            <w:r w:rsidR="003B19DA" w:rsidRPr="001D7219">
              <w:rPr>
                <w:sz w:val="24"/>
                <w:szCs w:val="24"/>
              </w:rPr>
              <w:t>all</w:t>
            </w:r>
            <w:r w:rsidR="00240933" w:rsidRPr="001D7219">
              <w:rPr>
                <w:sz w:val="24"/>
                <w:szCs w:val="24"/>
              </w:rPr>
              <w:t xml:space="preserve"> individual</w:t>
            </w:r>
            <w:r w:rsidR="003B19DA" w:rsidRPr="001D7219">
              <w:rPr>
                <w:sz w:val="24"/>
                <w:szCs w:val="24"/>
              </w:rPr>
              <w:t xml:space="preserve"> site</w:t>
            </w:r>
            <w:r w:rsidR="00240933" w:rsidRPr="001D7219">
              <w:rPr>
                <w:sz w:val="24"/>
                <w:szCs w:val="24"/>
              </w:rPr>
              <w:t>-</w:t>
            </w:r>
            <w:r w:rsidR="003B19DA" w:rsidRPr="001D7219">
              <w:rPr>
                <w:sz w:val="24"/>
                <w:szCs w:val="24"/>
              </w:rPr>
              <w:t xml:space="preserve">years </w:t>
            </w:r>
            <w:r w:rsidR="00240933" w:rsidRPr="001D7219">
              <w:rPr>
                <w:sz w:val="24"/>
                <w:szCs w:val="24"/>
              </w:rPr>
              <w:t>are</w:t>
            </w:r>
            <w:r w:rsidR="003B19DA" w:rsidRPr="001D7219">
              <w:rPr>
                <w:sz w:val="24"/>
                <w:szCs w:val="24"/>
              </w:rPr>
              <w:t xml:space="preserve"> available in supplementary material. </w:t>
            </w:r>
          </w:p>
        </w:tc>
      </w:tr>
    </w:tbl>
    <w:p w14:paraId="1A7A2F7C" w14:textId="77777777" w:rsidR="00F078F7" w:rsidRPr="001D7219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7B7BD3FC" w14:textId="77777777" w:rsidR="001D7219" w:rsidRPr="001D7219" w:rsidRDefault="001D7219" w:rsidP="005E51AE">
      <w:pPr>
        <w:rPr>
          <w:sz w:val="24"/>
          <w:szCs w:val="24"/>
        </w:rPr>
      </w:pPr>
    </w:p>
    <w:p w14:paraId="0318FCA0" w14:textId="416784D2" w:rsidR="005E51AE" w:rsidRPr="001D7219" w:rsidRDefault="00240933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The continuous maize yields are driving the </w:t>
      </w:r>
      <w:r w:rsidR="00E27585" w:rsidRPr="001D7219">
        <w:rPr>
          <w:b/>
          <w:bCs/>
          <w:sz w:val="24"/>
          <w:szCs w:val="24"/>
        </w:rPr>
        <w:t>un-closable</w:t>
      </w:r>
      <w:r w:rsidR="007F382B" w:rsidRPr="001D7219">
        <w:rPr>
          <w:b/>
          <w:bCs/>
          <w:sz w:val="24"/>
          <w:szCs w:val="24"/>
        </w:rPr>
        <w:t xml:space="preserve"> </w:t>
      </w:r>
      <w:r w:rsidR="00E27585" w:rsidRPr="001D7219">
        <w:rPr>
          <w:b/>
          <w:bCs/>
          <w:sz w:val="24"/>
          <w:szCs w:val="24"/>
        </w:rPr>
        <w:t xml:space="preserve">yield </w:t>
      </w:r>
      <w:r w:rsidRPr="001D7219">
        <w:rPr>
          <w:b/>
          <w:bCs/>
          <w:sz w:val="24"/>
          <w:szCs w:val="24"/>
        </w:rPr>
        <w:t>gap</w:t>
      </w:r>
      <w:r w:rsidR="007F382B" w:rsidRPr="001D7219">
        <w:rPr>
          <w:b/>
          <w:bCs/>
          <w:sz w:val="24"/>
          <w:szCs w:val="24"/>
        </w:rPr>
        <w:t>s</w:t>
      </w:r>
      <w:r w:rsidRPr="001D7219">
        <w:rPr>
          <w:b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933" w:rsidRPr="001D7219" w14:paraId="31E0981A" w14:textId="77777777" w:rsidTr="000218E1">
        <w:tc>
          <w:tcPr>
            <w:tcW w:w="9350" w:type="dxa"/>
          </w:tcPr>
          <w:p w14:paraId="4FA2C15B" w14:textId="3DF9226F" w:rsidR="00240933" w:rsidRPr="001D7219" w:rsidRDefault="00240933" w:rsidP="000218E1">
            <w:pPr>
              <w:rPr>
                <w:sz w:val="24"/>
                <w:szCs w:val="24"/>
              </w:rPr>
            </w:pPr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9AADBB6" wp14:editId="7A97590A">
                  <wp:extent cx="5343525" cy="4560836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844" cy="456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933" w:rsidRPr="001D7219" w14:paraId="4ACC4315" w14:textId="77777777" w:rsidTr="000218E1">
        <w:tc>
          <w:tcPr>
            <w:tcW w:w="9350" w:type="dxa"/>
          </w:tcPr>
          <w:p w14:paraId="1037E155" w14:textId="03B47D6B" w:rsidR="00240933" w:rsidRPr="001D7219" w:rsidRDefault="002122B0" w:rsidP="000218E1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</w:t>
            </w:r>
            <w:r w:rsidRPr="00E04C6C">
              <w:rPr>
                <w:i/>
                <w:iCs/>
                <w:sz w:val="24"/>
                <w:szCs w:val="24"/>
              </w:rPr>
              <w:t>Top</w:t>
            </w:r>
            <w:r w:rsidRPr="001D7219">
              <w:rPr>
                <w:sz w:val="24"/>
                <w:szCs w:val="24"/>
              </w:rPr>
              <w:t xml:space="preserve">) The continuous </w:t>
            </w:r>
            <w:r w:rsidR="00E04C6C">
              <w:rPr>
                <w:sz w:val="24"/>
                <w:szCs w:val="24"/>
              </w:rPr>
              <w:t>maize</w:t>
            </w:r>
            <w:r w:rsidRPr="001D7219">
              <w:rPr>
                <w:sz w:val="24"/>
                <w:szCs w:val="24"/>
              </w:rPr>
              <w:t xml:space="preserve"> yield penalty </w:t>
            </w:r>
            <w:r w:rsidR="00E04C6C">
              <w:rPr>
                <w:sz w:val="24"/>
                <w:szCs w:val="24"/>
              </w:rPr>
              <w:t xml:space="preserve">that is not closable through nitrogen fertilization </w:t>
            </w:r>
            <w:r w:rsidRPr="001D7219">
              <w:rPr>
                <w:sz w:val="24"/>
                <w:szCs w:val="24"/>
              </w:rPr>
              <w:t xml:space="preserve">is not related to </w:t>
            </w:r>
            <w:proofErr w:type="gramStart"/>
            <w:r w:rsidRPr="001D7219">
              <w:rPr>
                <w:sz w:val="24"/>
                <w:szCs w:val="24"/>
              </w:rPr>
              <w:t>rotated</w:t>
            </w:r>
            <w:proofErr w:type="gramEnd"/>
            <w:r w:rsidRPr="001D7219">
              <w:rPr>
                <w:sz w:val="24"/>
                <w:szCs w:val="24"/>
              </w:rPr>
              <w:t xml:space="preserve"> maize yields, but is negatively associated with continuous </w:t>
            </w:r>
            <w:r w:rsidR="007F382B" w:rsidRPr="001D7219">
              <w:rPr>
                <w:sz w:val="24"/>
                <w:szCs w:val="24"/>
              </w:rPr>
              <w:t>maize</w:t>
            </w:r>
            <w:r w:rsidRPr="001D7219">
              <w:rPr>
                <w:sz w:val="24"/>
                <w:szCs w:val="24"/>
              </w:rPr>
              <w:t xml:space="preserve"> yields. (</w:t>
            </w:r>
            <w:r w:rsidRPr="00E04C6C">
              <w:rPr>
                <w:i/>
                <w:iCs/>
                <w:sz w:val="24"/>
                <w:szCs w:val="24"/>
              </w:rPr>
              <w:t>Bottom</w:t>
            </w:r>
            <w:r w:rsidRPr="001D7219">
              <w:rPr>
                <w:sz w:val="24"/>
                <w:szCs w:val="24"/>
              </w:rPr>
              <w:t>) Conceptual demonstration of continuous maize yields driving yield gap</w:t>
            </w:r>
            <w:r w:rsidR="007F382B" w:rsidRPr="001D7219">
              <w:rPr>
                <w:sz w:val="24"/>
                <w:szCs w:val="24"/>
              </w:rPr>
              <w:t xml:space="preserve">, with </w:t>
            </w:r>
            <w:commentRangeStart w:id="26"/>
            <w:r w:rsidR="007F382B" w:rsidRPr="001D7219">
              <w:rPr>
                <w:sz w:val="24"/>
                <w:szCs w:val="24"/>
              </w:rPr>
              <w:t xml:space="preserve">accepted </w:t>
            </w:r>
            <w:commentRangeEnd w:id="26"/>
            <w:r w:rsidR="00AA694E">
              <w:rPr>
                <w:rStyle w:val="CommentReference"/>
              </w:rPr>
              <w:commentReference w:id="26"/>
            </w:r>
            <w:r w:rsidR="007F382B" w:rsidRPr="001D7219">
              <w:rPr>
                <w:sz w:val="24"/>
                <w:szCs w:val="24"/>
              </w:rPr>
              <w:t>hypothesis having bolded colors</w:t>
            </w:r>
            <w:r w:rsidRPr="001D7219">
              <w:rPr>
                <w:sz w:val="24"/>
                <w:szCs w:val="24"/>
              </w:rPr>
              <w:t xml:space="preserve">.  </w:t>
            </w:r>
          </w:p>
        </w:tc>
      </w:tr>
    </w:tbl>
    <w:p w14:paraId="4F789D11" w14:textId="2881F7C3" w:rsidR="003B19DA" w:rsidRPr="001D7219" w:rsidRDefault="003B19DA" w:rsidP="005E51AE">
      <w:pPr>
        <w:rPr>
          <w:sz w:val="24"/>
          <w:szCs w:val="24"/>
        </w:rPr>
      </w:pPr>
    </w:p>
    <w:p w14:paraId="1D0ACD75" w14:textId="5A19A79F" w:rsidR="00CC1A42" w:rsidRPr="001D7219" w:rsidRDefault="007F382B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Site </w:t>
      </w:r>
      <w:r w:rsidR="006C1B24">
        <w:rPr>
          <w:b/>
          <w:bCs/>
          <w:sz w:val="24"/>
          <w:szCs w:val="24"/>
        </w:rPr>
        <w:t xml:space="preserve">and year </w:t>
      </w:r>
      <w:r w:rsidRPr="001D7219">
        <w:rPr>
          <w:b/>
          <w:bCs/>
          <w:sz w:val="24"/>
          <w:szCs w:val="24"/>
        </w:rPr>
        <w:t>explain very little variation in the N- and non N-derived components</w:t>
      </w:r>
      <w:r w:rsidR="00E27585" w:rsidRPr="001D7219">
        <w:rPr>
          <w:b/>
          <w:bCs/>
          <w:sz w:val="24"/>
          <w:szCs w:val="24"/>
        </w:rPr>
        <w:t xml:space="preserve"> of the gap</w:t>
      </w:r>
      <w:r w:rsidRPr="001D7219">
        <w:rPr>
          <w:b/>
          <w:bCs/>
          <w:sz w:val="24"/>
          <w:szCs w:val="24"/>
        </w:rPr>
        <w:t>, meaning the variation i</w:t>
      </w:r>
      <w:r w:rsidR="00E27585" w:rsidRPr="001D7219">
        <w:rPr>
          <w:b/>
          <w:bCs/>
          <w:sz w:val="24"/>
          <w:szCs w:val="24"/>
        </w:rPr>
        <w:t xml:space="preserve">n both components </w:t>
      </w:r>
      <w:proofErr w:type="gramStart"/>
      <w:r w:rsidR="00E27585" w:rsidRPr="001D7219">
        <w:rPr>
          <w:b/>
          <w:bCs/>
          <w:sz w:val="24"/>
          <w:szCs w:val="24"/>
        </w:rPr>
        <w:t xml:space="preserve">is </w:t>
      </w:r>
      <w:r w:rsidRPr="001D7219">
        <w:rPr>
          <w:b/>
          <w:bCs/>
          <w:sz w:val="24"/>
          <w:szCs w:val="24"/>
        </w:rPr>
        <w:t>mainly driven</w:t>
      </w:r>
      <w:proofErr w:type="gramEnd"/>
      <w:r w:rsidRPr="001D7219">
        <w:rPr>
          <w:b/>
          <w:bCs/>
          <w:sz w:val="24"/>
          <w:szCs w:val="24"/>
        </w:rPr>
        <w:t xml:space="preserve"> by </w:t>
      </w:r>
      <w:r w:rsidR="006C1B24">
        <w:rPr>
          <w:b/>
          <w:bCs/>
          <w:sz w:val="24"/>
          <w:szCs w:val="24"/>
        </w:rPr>
        <w:t xml:space="preserve">an interaction between the </w:t>
      </w:r>
      <w:r w:rsidRPr="001D7219">
        <w:rPr>
          <w:b/>
          <w:bCs/>
          <w:sz w:val="24"/>
          <w:szCs w:val="24"/>
        </w:rPr>
        <w:t>weather</w:t>
      </w:r>
      <w:r w:rsidR="006C1B24">
        <w:rPr>
          <w:b/>
          <w:bCs/>
          <w:sz w:val="24"/>
          <w:szCs w:val="24"/>
        </w:rPr>
        <w:t xml:space="preserve"> and the site</w:t>
      </w:r>
      <w:r w:rsidRPr="001D7219">
        <w:rPr>
          <w:b/>
          <w:bCs/>
          <w:sz w:val="24"/>
          <w:szCs w:val="24"/>
        </w:rPr>
        <w:t xml:space="preserve">. The two components </w:t>
      </w:r>
      <w:proofErr w:type="gramStart"/>
      <w:r w:rsidRPr="001D7219">
        <w:rPr>
          <w:b/>
          <w:bCs/>
          <w:sz w:val="24"/>
          <w:szCs w:val="24"/>
        </w:rPr>
        <w:t>are not correlated</w:t>
      </w:r>
      <w:proofErr w:type="gramEnd"/>
      <w:r w:rsidRPr="001D7219">
        <w:rPr>
          <w:b/>
          <w:bCs/>
          <w:sz w:val="24"/>
          <w:szCs w:val="24"/>
        </w:rPr>
        <w:t>, meaning they have different</w:t>
      </w:r>
      <w:r w:rsidR="00E27585" w:rsidRPr="001D7219">
        <w:rPr>
          <w:b/>
          <w:bCs/>
          <w:sz w:val="24"/>
          <w:szCs w:val="24"/>
        </w:rPr>
        <w:t xml:space="preserve"> </w:t>
      </w:r>
      <w:r w:rsidRPr="001D7219">
        <w:rPr>
          <w:b/>
          <w:bCs/>
          <w:sz w:val="24"/>
          <w:szCs w:val="24"/>
        </w:rPr>
        <w:t>drivers.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A42" w:rsidRPr="001D7219" w14:paraId="062893DA" w14:textId="77777777" w:rsidTr="00CC1A42">
        <w:tc>
          <w:tcPr>
            <w:tcW w:w="9350" w:type="dxa"/>
          </w:tcPr>
          <w:p w14:paraId="076343B1" w14:textId="25B71C72" w:rsidR="00CC1A42" w:rsidRPr="001D7219" w:rsidRDefault="001D7219" w:rsidP="005E51A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CCAF69C" wp14:editId="4C8C6F22">
                  <wp:extent cx="5943600" cy="5073015"/>
                  <wp:effectExtent l="0" t="0" r="0" b="0"/>
                  <wp:docPr id="11" name="Picture 1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scatter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7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A42" w:rsidRPr="001D7219" w14:paraId="2F5119A3" w14:textId="77777777" w:rsidTr="00CC1A42">
        <w:tc>
          <w:tcPr>
            <w:tcW w:w="9350" w:type="dxa"/>
          </w:tcPr>
          <w:p w14:paraId="5DBCCEA9" w14:textId="4F3C8B80" w:rsidR="00CC1A42" w:rsidRPr="001D7219" w:rsidRDefault="00190745" w:rsidP="005E51AE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(Left) Variance decomposition site (green)</w:t>
            </w:r>
            <w:r w:rsidR="0077089B" w:rsidRPr="001D7219">
              <w:rPr>
                <w:sz w:val="24"/>
                <w:szCs w:val="24"/>
              </w:rPr>
              <w:t xml:space="preserve">, Midwest </w:t>
            </w:r>
            <w:r w:rsidRPr="001D7219">
              <w:rPr>
                <w:sz w:val="24"/>
                <w:szCs w:val="24"/>
              </w:rPr>
              <w:t>year (</w:t>
            </w:r>
            <w:r w:rsidR="0077089B" w:rsidRPr="001D7219">
              <w:rPr>
                <w:sz w:val="24"/>
                <w:szCs w:val="24"/>
              </w:rPr>
              <w:t>pink</w:t>
            </w:r>
            <w:r w:rsidRPr="001D7219">
              <w:rPr>
                <w:sz w:val="24"/>
                <w:szCs w:val="24"/>
              </w:rPr>
              <w:t>)</w:t>
            </w:r>
            <w:r w:rsidR="0077089B" w:rsidRPr="001D7219">
              <w:rPr>
                <w:sz w:val="24"/>
                <w:szCs w:val="24"/>
              </w:rPr>
              <w:t>, and site-specific year (yellow)</w:t>
            </w:r>
            <w:r w:rsidRPr="001D7219">
              <w:rPr>
                <w:sz w:val="24"/>
                <w:szCs w:val="24"/>
              </w:rPr>
              <w:t xml:space="preserve"> contributions to variation in nitrogen- (N) and non-N components of the continuous maize penalty, and (right) lack of co-variation between the two components</w:t>
            </w:r>
            <w:r w:rsidR="001D7219">
              <w:rPr>
                <w:sz w:val="24"/>
                <w:szCs w:val="24"/>
              </w:rPr>
              <w:t>,</w:t>
            </w:r>
            <w:r w:rsidR="007B4DFF" w:rsidRPr="001D7219">
              <w:rPr>
                <w:sz w:val="24"/>
                <w:szCs w:val="24"/>
              </w:rPr>
              <w:t xml:space="preserve"> with </w:t>
            </w:r>
            <w:r w:rsidR="001D7219">
              <w:rPr>
                <w:sz w:val="24"/>
                <w:szCs w:val="24"/>
              </w:rPr>
              <w:t xml:space="preserve">gaps from other factors </w:t>
            </w:r>
            <w:r w:rsidR="007B4DFF" w:rsidRPr="001D7219">
              <w:rPr>
                <w:sz w:val="24"/>
                <w:szCs w:val="24"/>
              </w:rPr>
              <w:t>tending to be larger</w:t>
            </w:r>
            <w:r w:rsidR="001D7219">
              <w:rPr>
                <w:sz w:val="24"/>
                <w:szCs w:val="24"/>
              </w:rPr>
              <w:t xml:space="preserve"> than N-closable yield gaps</w:t>
            </w:r>
          </w:p>
        </w:tc>
      </w:tr>
    </w:tbl>
    <w:p w14:paraId="0CAF2EE0" w14:textId="77777777" w:rsidR="00CC1A42" w:rsidRPr="001D7219" w:rsidRDefault="00CC1A42" w:rsidP="005E51AE">
      <w:pPr>
        <w:rPr>
          <w:sz w:val="24"/>
          <w:szCs w:val="24"/>
        </w:rPr>
      </w:pPr>
    </w:p>
    <w:p w14:paraId="662210C7" w14:textId="43EA7E3B" w:rsidR="00CC1A42" w:rsidRPr="001D7219" w:rsidRDefault="00CC1A42" w:rsidP="005E51AE">
      <w:pPr>
        <w:rPr>
          <w:sz w:val="24"/>
          <w:szCs w:val="24"/>
        </w:rPr>
      </w:pPr>
    </w:p>
    <w:p w14:paraId="04F15442" w14:textId="77777777" w:rsidR="00E27585" w:rsidRPr="001D7219" w:rsidRDefault="00E27585" w:rsidP="005E51AE">
      <w:pPr>
        <w:rPr>
          <w:sz w:val="24"/>
          <w:szCs w:val="24"/>
        </w:rPr>
      </w:pPr>
    </w:p>
    <w:p w14:paraId="03FA114D" w14:textId="77777777" w:rsidR="00E27585" w:rsidRPr="001D7219" w:rsidRDefault="00E27585" w:rsidP="005E51AE">
      <w:pPr>
        <w:rPr>
          <w:sz w:val="24"/>
          <w:szCs w:val="24"/>
        </w:rPr>
      </w:pPr>
    </w:p>
    <w:p w14:paraId="78FB4E27" w14:textId="77777777" w:rsidR="00E27585" w:rsidRPr="001D7219" w:rsidRDefault="00E27585" w:rsidP="005E51AE">
      <w:pPr>
        <w:rPr>
          <w:sz w:val="24"/>
          <w:szCs w:val="24"/>
        </w:rPr>
      </w:pPr>
    </w:p>
    <w:p w14:paraId="746B49F2" w14:textId="77777777" w:rsidR="00E27585" w:rsidRPr="001D7219" w:rsidRDefault="00E27585" w:rsidP="005E51AE">
      <w:pPr>
        <w:rPr>
          <w:sz w:val="24"/>
          <w:szCs w:val="24"/>
        </w:rPr>
      </w:pPr>
    </w:p>
    <w:p w14:paraId="5F97FC93" w14:textId="77777777" w:rsidR="00E27585" w:rsidRPr="001D7219" w:rsidRDefault="00E27585" w:rsidP="005E51AE">
      <w:pPr>
        <w:rPr>
          <w:sz w:val="24"/>
          <w:szCs w:val="24"/>
        </w:rPr>
      </w:pPr>
    </w:p>
    <w:p w14:paraId="15F97268" w14:textId="00D3B31B" w:rsidR="00CC1A42" w:rsidRPr="001D7219" w:rsidRDefault="00395EAB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lastRenderedPageBreak/>
        <w:t>W</w:t>
      </w:r>
      <w:r w:rsidR="00CC1A42" w:rsidRPr="001D7219">
        <w:rPr>
          <w:b/>
          <w:bCs/>
          <w:sz w:val="24"/>
          <w:szCs w:val="24"/>
        </w:rPr>
        <w:t xml:space="preserve">e built a </w:t>
      </w:r>
      <w:commentRangeStart w:id="27"/>
      <w:r w:rsidRPr="001D7219">
        <w:rPr>
          <w:b/>
          <w:bCs/>
          <w:sz w:val="24"/>
          <w:szCs w:val="24"/>
        </w:rPr>
        <w:t>simplified</w:t>
      </w:r>
      <w:commentRangeEnd w:id="27"/>
      <w:r w:rsidR="00555C2C">
        <w:rPr>
          <w:rStyle w:val="CommentReference"/>
        </w:rPr>
        <w:commentReference w:id="27"/>
      </w:r>
      <w:r w:rsidRPr="001D7219">
        <w:rPr>
          <w:b/>
          <w:bCs/>
          <w:sz w:val="24"/>
          <w:szCs w:val="24"/>
        </w:rPr>
        <w:t xml:space="preserve">, testable </w:t>
      </w:r>
      <w:r w:rsidR="00CC1A42" w:rsidRPr="001D7219">
        <w:rPr>
          <w:b/>
          <w:bCs/>
          <w:sz w:val="24"/>
          <w:szCs w:val="24"/>
        </w:rPr>
        <w:t>causal diagram. Using a combination of</w:t>
      </w:r>
      <w:r w:rsidRPr="001D7219">
        <w:rPr>
          <w:b/>
          <w:bCs/>
          <w:sz w:val="24"/>
          <w:szCs w:val="24"/>
        </w:rPr>
        <w:t xml:space="preserve"> literature, </w:t>
      </w:r>
      <w:r w:rsidR="00CC1A42" w:rsidRPr="001D7219">
        <w:rPr>
          <w:b/>
          <w:bCs/>
          <w:sz w:val="24"/>
          <w:szCs w:val="24"/>
        </w:rPr>
        <w:t xml:space="preserve">statistical models and APSIM, we tested the feasibility/evidence for pathways.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2B0" w:rsidRPr="001D7219" w14:paraId="0C8CC64A" w14:textId="77777777" w:rsidTr="002122B0">
        <w:tc>
          <w:tcPr>
            <w:tcW w:w="9350" w:type="dxa"/>
          </w:tcPr>
          <w:p w14:paraId="0C9A0A60" w14:textId="5E5B34F1" w:rsidR="002122B0" w:rsidRPr="001D7219" w:rsidRDefault="006C1B24" w:rsidP="005E51A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0ADAF0" wp14:editId="1A5F590A">
                  <wp:extent cx="5943600" cy="3239135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2B0" w:rsidRPr="001D7219" w14:paraId="00BAAD35" w14:textId="77777777" w:rsidTr="002122B0">
        <w:tc>
          <w:tcPr>
            <w:tcW w:w="9350" w:type="dxa"/>
          </w:tcPr>
          <w:p w14:paraId="0F9FCE51" w14:textId="7ECBC7EA" w:rsidR="002122B0" w:rsidRPr="001D7219" w:rsidRDefault="00190745" w:rsidP="005E51AE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 xml:space="preserve">Pathways with </w:t>
            </w:r>
            <w:r w:rsidR="00F741E8">
              <w:rPr>
                <w:sz w:val="24"/>
                <w:szCs w:val="24"/>
              </w:rPr>
              <w:t xml:space="preserve">evidence supporting </w:t>
            </w:r>
            <w:r w:rsidRPr="001D7219">
              <w:rPr>
                <w:sz w:val="24"/>
                <w:szCs w:val="24"/>
              </w:rPr>
              <w:t>(bold solid arrows)</w:t>
            </w:r>
            <w:r w:rsidR="00F741E8">
              <w:rPr>
                <w:sz w:val="24"/>
                <w:szCs w:val="24"/>
              </w:rPr>
              <w:t xml:space="preserve"> or</w:t>
            </w:r>
            <w:r w:rsidRPr="001D7219">
              <w:rPr>
                <w:sz w:val="24"/>
                <w:szCs w:val="24"/>
              </w:rPr>
              <w:t xml:space="preserve"> </w:t>
            </w:r>
            <w:r w:rsidR="00F741E8">
              <w:rPr>
                <w:sz w:val="24"/>
                <w:szCs w:val="24"/>
              </w:rPr>
              <w:t xml:space="preserve">not supporting </w:t>
            </w:r>
            <w:r w:rsidRPr="001D7219">
              <w:rPr>
                <w:sz w:val="24"/>
                <w:szCs w:val="24"/>
              </w:rPr>
              <w:t>(dashed arrows)</w:t>
            </w:r>
            <w:r w:rsidR="00F741E8">
              <w:rPr>
                <w:sz w:val="24"/>
                <w:szCs w:val="24"/>
              </w:rPr>
              <w:t xml:space="preserve"> links between</w:t>
            </w:r>
            <w:r w:rsidR="00821A47" w:rsidRPr="001D7219">
              <w:rPr>
                <w:sz w:val="24"/>
                <w:szCs w:val="24"/>
              </w:rPr>
              <w:t xml:space="preserve"> </w:t>
            </w:r>
            <w:r w:rsidRPr="001D7219">
              <w:rPr>
                <w:sz w:val="24"/>
                <w:szCs w:val="24"/>
              </w:rPr>
              <w:t>the previous crop (maize, soybean)</w:t>
            </w:r>
            <w:r w:rsidR="00C3223E" w:rsidRPr="001D7219">
              <w:rPr>
                <w:sz w:val="24"/>
                <w:szCs w:val="24"/>
              </w:rPr>
              <w:t xml:space="preserve"> </w:t>
            </w:r>
            <w:r w:rsidR="00F741E8">
              <w:rPr>
                <w:sz w:val="24"/>
                <w:szCs w:val="24"/>
              </w:rPr>
              <w:t>and</w:t>
            </w:r>
            <w:r w:rsidR="00C3223E" w:rsidRPr="001D7219">
              <w:rPr>
                <w:sz w:val="24"/>
                <w:szCs w:val="24"/>
              </w:rPr>
              <w:t xml:space="preserve"> the subsequent maize crop yield</w:t>
            </w:r>
            <w:r w:rsidR="00821A47" w:rsidRPr="001D7219">
              <w:rPr>
                <w:sz w:val="24"/>
                <w:szCs w:val="24"/>
              </w:rPr>
              <w:t xml:space="preserve"> based on literature, statistical models, and/or APSIM modelling</w:t>
            </w:r>
            <w:r w:rsidRPr="001D7219">
              <w:rPr>
                <w:sz w:val="24"/>
                <w:szCs w:val="24"/>
              </w:rPr>
              <w:t xml:space="preserve">. </w:t>
            </w:r>
          </w:p>
        </w:tc>
      </w:tr>
    </w:tbl>
    <w:p w14:paraId="2756EE59" w14:textId="77777777" w:rsidR="003B19DA" w:rsidRPr="001D7219" w:rsidRDefault="003B19DA" w:rsidP="005E51AE">
      <w:pPr>
        <w:rPr>
          <w:sz w:val="24"/>
          <w:szCs w:val="24"/>
        </w:rPr>
      </w:pPr>
    </w:p>
    <w:sectPr w:rsidR="003B19DA" w:rsidRPr="001D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chael Castellano" w:date="2021-05-09T09:16:00Z" w:initials="MC">
    <w:p w14:paraId="4A656905" w14:textId="15240773" w:rsidR="00AC5D83" w:rsidRDefault="00AC5D83">
      <w:pPr>
        <w:pStyle w:val="CommentText"/>
      </w:pPr>
      <w:r>
        <w:rPr>
          <w:rStyle w:val="CommentReference"/>
        </w:rPr>
        <w:annotationRef/>
      </w:r>
      <w:r>
        <w:t>Do you want to get the point across here that CC often requires more inputs to achieve the lower yield?</w:t>
      </w:r>
    </w:p>
  </w:comment>
  <w:comment w:id="13" w:author="Michael Castellano" w:date="2021-05-09T09:18:00Z" w:initials="MC">
    <w:p w14:paraId="715F0A92" w14:textId="1422361F" w:rsidR="00AC5D83" w:rsidRDefault="00AC5D83">
      <w:pPr>
        <w:pStyle w:val="CommentText"/>
      </w:pPr>
      <w:r>
        <w:rPr>
          <w:rStyle w:val="CommentReference"/>
        </w:rPr>
        <w:annotationRef/>
      </w:r>
      <w:r>
        <w:t xml:space="preserve">This is a little wordy. I am not sure what components of the </w:t>
      </w:r>
      <w:proofErr w:type="spellStart"/>
      <w:r>
        <w:t>penaly</w:t>
      </w:r>
      <w:proofErr w:type="spellEnd"/>
      <w:r>
        <w:t xml:space="preserve"> are. “Portion of the penalty that can be closed with additional N fertilizer input”</w:t>
      </w:r>
    </w:p>
    <w:p w14:paraId="47FAB557" w14:textId="77777777" w:rsidR="00AC5D83" w:rsidRDefault="00AC5D83">
      <w:pPr>
        <w:pStyle w:val="CommentText"/>
      </w:pPr>
    </w:p>
    <w:p w14:paraId="223E7BC1" w14:textId="3824B7DD" w:rsidR="00AC5D83" w:rsidRDefault="00AC5D83">
      <w:pPr>
        <w:pStyle w:val="CommentText"/>
      </w:pPr>
      <w:r>
        <w:t xml:space="preserve">Also, back to my first comment, I don’t think this will be completely understood by an outsider without the N context in sentence 1. </w:t>
      </w:r>
    </w:p>
  </w:comment>
  <w:comment w:id="14" w:author="Michael Castellano" w:date="2021-05-09T09:21:00Z" w:initials="MC">
    <w:p w14:paraId="7F830618" w14:textId="05BE6318" w:rsidR="00AC5D83" w:rsidRDefault="00AC5D83">
      <w:pPr>
        <w:pStyle w:val="CommentText"/>
      </w:pPr>
      <w:r>
        <w:rPr>
          <w:rStyle w:val="CommentReference"/>
        </w:rPr>
        <w:annotationRef/>
      </w:r>
      <w:r>
        <w:t>Across environments and management? What variation in these components?</w:t>
      </w:r>
    </w:p>
  </w:comment>
  <w:comment w:id="15" w:author="Michael Castellano" w:date="2021-05-09T09:22:00Z" w:initials="MC">
    <w:p w14:paraId="73EC545A" w14:textId="27B1FDF7" w:rsidR="00AC5D83" w:rsidRDefault="00AC5D83">
      <w:pPr>
        <w:pStyle w:val="CommentText"/>
      </w:pPr>
      <w:r>
        <w:rPr>
          <w:rStyle w:val="CommentReference"/>
        </w:rPr>
        <w:annotationRef/>
      </w:r>
      <w:r>
        <w:t xml:space="preserve">I think II and III could be merged. </w:t>
      </w:r>
    </w:p>
  </w:comment>
  <w:comment w:id="16" w:author="Michael Castellano" w:date="2021-05-09T09:23:00Z" w:initials="MC">
    <w:p w14:paraId="418326B7" w14:textId="3D1B3CF0" w:rsidR="00CA17AF" w:rsidRDefault="00CA17AF">
      <w:pPr>
        <w:pStyle w:val="CommentText"/>
      </w:pPr>
      <w:r>
        <w:rPr>
          <w:rStyle w:val="CommentReference"/>
        </w:rPr>
        <w:annotationRef/>
      </w:r>
      <w:r>
        <w:t xml:space="preserve">This is cool, I think you need another sentence to tell us more. </w:t>
      </w:r>
    </w:p>
  </w:comment>
  <w:comment w:id="17" w:author="Michael Castellano" w:date="2021-05-09T09:24:00Z" w:initials="MC">
    <w:p w14:paraId="6AA2F3BD" w14:textId="09C8EC0B" w:rsidR="00CA17AF" w:rsidRDefault="00CA17AF">
      <w:pPr>
        <w:pStyle w:val="CommentText"/>
      </w:pPr>
      <w:r>
        <w:rPr>
          <w:rStyle w:val="CommentReference"/>
        </w:rPr>
        <w:annotationRef/>
      </w:r>
      <w:r>
        <w:t>I don’t think you need this. The really interesting thing is the geographic finding assuming we know why?</w:t>
      </w:r>
    </w:p>
  </w:comment>
  <w:comment w:id="20" w:author="Michael Castellano" w:date="2021-05-09T09:26:00Z" w:initials="MC">
    <w:p w14:paraId="7C1414CB" w14:textId="14A9AABC" w:rsidR="00CA17AF" w:rsidRDefault="00CA17AF">
      <w:pPr>
        <w:pStyle w:val="CommentText"/>
      </w:pPr>
      <w:r>
        <w:rPr>
          <w:rStyle w:val="CommentReference"/>
        </w:rPr>
        <w:annotationRef/>
      </w:r>
      <w:r>
        <w:t>I would just delete this and say “…we hypothesize that compromised…</w:t>
      </w:r>
    </w:p>
  </w:comment>
  <w:comment w:id="21" w:author="Michael Castellano" w:date="2021-05-09T09:27:00Z" w:initials="MC">
    <w:p w14:paraId="4C07BB66" w14:textId="68A11190" w:rsidR="00CA17AF" w:rsidRDefault="00CA17AF">
      <w:pPr>
        <w:pStyle w:val="CommentText"/>
      </w:pPr>
      <w:r>
        <w:rPr>
          <w:rStyle w:val="CommentReference"/>
        </w:rPr>
        <w:annotationRef/>
      </w:r>
      <w:r>
        <w:t xml:space="preserve">This needs to be the first result you report. Also, again, this highlights the need for a little more into about the role of N. </w:t>
      </w:r>
    </w:p>
  </w:comment>
  <w:comment w:id="24" w:author="Michael Castellano" w:date="2021-05-09T09:29:00Z" w:initials="MC">
    <w:p w14:paraId="2D25DDCB" w14:textId="14D94467" w:rsidR="00CA17AF" w:rsidRDefault="00CA17AF">
      <w:pPr>
        <w:pStyle w:val="CommentText"/>
      </w:pPr>
      <w:r>
        <w:rPr>
          <w:rStyle w:val="CommentReference"/>
        </w:rPr>
        <w:annotationRef/>
      </w:r>
      <w:r>
        <w:t>This is very cool. The penalty stays the same despite increasing yields. What does that mean? Unlikely climate? So maybe the site thing is something else</w:t>
      </w:r>
    </w:p>
  </w:comment>
  <w:comment w:id="25" w:author="Michael Castellano" w:date="2021-05-09T09:32:00Z" w:initials="MC">
    <w:p w14:paraId="6E21E162" w14:textId="0F01AF76" w:rsidR="00CA17AF" w:rsidRDefault="00CA17AF">
      <w:pPr>
        <w:pStyle w:val="CommentText"/>
      </w:pPr>
      <w:r>
        <w:rPr>
          <w:rStyle w:val="CommentReference"/>
        </w:rPr>
        <w:annotationRef/>
      </w:r>
      <w:r w:rsidR="00AA694E">
        <w:t xml:space="preserve">I need to think more about how the lower left panel interacts with the green data in fig 1. </w:t>
      </w:r>
    </w:p>
  </w:comment>
  <w:comment w:id="26" w:author="Michael Castellano" w:date="2021-05-09T09:37:00Z" w:initials="MC">
    <w:p w14:paraId="4B7C006B" w14:textId="77777777" w:rsidR="00AA694E" w:rsidRDefault="00AA694E">
      <w:pPr>
        <w:pStyle w:val="CommentText"/>
      </w:pPr>
      <w:r>
        <w:rPr>
          <w:rStyle w:val="CommentReference"/>
        </w:rPr>
        <w:annotationRef/>
      </w:r>
      <w:r>
        <w:t xml:space="preserve">You cannot accept, only reject. </w:t>
      </w:r>
    </w:p>
    <w:p w14:paraId="11992EBF" w14:textId="77777777" w:rsidR="00AA694E" w:rsidRDefault="00AA694E">
      <w:pPr>
        <w:pStyle w:val="CommentText"/>
      </w:pPr>
    </w:p>
    <w:p w14:paraId="4EB5006F" w14:textId="516EC213" w:rsidR="00AA694E" w:rsidRDefault="00AA694E">
      <w:pPr>
        <w:pStyle w:val="CommentText"/>
      </w:pPr>
      <w:r>
        <w:t xml:space="preserve">I am having a hard time with the bottom panel in terms of concept without the dotted line defined. Is that yield potential of the continuous maize? I would read </w:t>
      </w:r>
      <w:proofErr w:type="spellStart"/>
      <w:r>
        <w:t>Cassman</w:t>
      </w:r>
      <w:proofErr w:type="spellEnd"/>
      <w:r>
        <w:t xml:space="preserve"> and </w:t>
      </w:r>
      <w:proofErr w:type="spellStart"/>
      <w:r>
        <w:t>Lobel’s</w:t>
      </w:r>
      <w:proofErr w:type="spellEnd"/>
      <w:r>
        <w:t xml:space="preserve"> paper about yield potential and think hard about that. I find this to be conceptually murky. </w:t>
      </w:r>
    </w:p>
  </w:comment>
  <w:comment w:id="27" w:author="Michael Castellano" w:date="2021-05-09T09:45:00Z" w:initials="MC">
    <w:p w14:paraId="4872A3AD" w14:textId="217882F3" w:rsidR="00555C2C" w:rsidRDefault="00555C2C" w:rsidP="00555C2C">
      <w:pPr>
        <w:pStyle w:val="CommentText"/>
        <w:tabs>
          <w:tab w:val="left" w:pos="2430"/>
        </w:tabs>
      </w:pPr>
      <w:r>
        <w:rPr>
          <w:rStyle w:val="CommentReference"/>
        </w:rPr>
        <w:annotationRef/>
      </w:r>
      <w:r>
        <w:t>Can you separate this into N and non-N?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656905" w15:done="0"/>
  <w15:commentEx w15:paraId="223E7BC1" w15:done="0"/>
  <w15:commentEx w15:paraId="7F830618" w15:done="0"/>
  <w15:commentEx w15:paraId="73EC545A" w15:done="0"/>
  <w15:commentEx w15:paraId="418326B7" w15:done="0"/>
  <w15:commentEx w15:paraId="6AA2F3BD" w15:done="0"/>
  <w15:commentEx w15:paraId="7C1414CB" w15:done="0"/>
  <w15:commentEx w15:paraId="4C07BB66" w15:done="0"/>
  <w15:commentEx w15:paraId="2D25DDCB" w15:done="0"/>
  <w15:commentEx w15:paraId="6E21E162" w15:done="0"/>
  <w15:commentEx w15:paraId="4EB5006F" w15:done="0"/>
  <w15:commentEx w15:paraId="4872A3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2707" w16cex:dateUtc="2021-05-09T14:16:00Z"/>
  <w16cex:commentExtensible w16cex:durableId="244226BA" w16cex:dateUtc="2021-05-09T14:15:00Z"/>
  <w16cex:commentExtensible w16cex:durableId="2442274A" w16cex:dateUtc="2021-05-09T14:18:00Z"/>
  <w16cex:commentExtensible w16cex:durableId="24422817" w16cex:dateUtc="2021-05-09T14:21:00Z"/>
  <w16cex:commentExtensible w16cex:durableId="2442284F" w16cex:dateUtc="2021-05-09T14:22:00Z"/>
  <w16cex:commentExtensible w16cex:durableId="244228A6" w16cex:dateUtc="2021-05-09T14:23:00Z"/>
  <w16cex:commentExtensible w16cex:durableId="244228E1" w16cex:dateUtc="2021-05-09T14:24:00Z"/>
  <w16cex:commentExtensible w16cex:durableId="24422933" w16cex:dateUtc="2021-05-09T14:26:00Z"/>
  <w16cex:commentExtensible w16cex:durableId="24422969" w16cex:dateUtc="2021-05-09T14:27:00Z"/>
  <w16cex:commentExtensible w16cex:durableId="24422A01" w16cex:dateUtc="2021-05-09T14:29:00Z"/>
  <w16cex:commentExtensible w16cex:durableId="24422AC6" w16cex:dateUtc="2021-05-09T14:32:00Z"/>
  <w16cex:commentExtensible w16cex:durableId="24422BD0" w16cex:dateUtc="2021-05-09T14:37:00Z"/>
  <w16cex:commentExtensible w16cex:durableId="24422DB0" w16cex:dateUtc="2021-05-0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656905" w16cid:durableId="24422707"/>
  <w16cid:commentId w16cid:paraId="7D46E557" w16cid:durableId="244226BA"/>
  <w16cid:commentId w16cid:paraId="223E7BC1" w16cid:durableId="2442274A"/>
  <w16cid:commentId w16cid:paraId="7F830618" w16cid:durableId="24422817"/>
  <w16cid:commentId w16cid:paraId="73EC545A" w16cid:durableId="2442284F"/>
  <w16cid:commentId w16cid:paraId="418326B7" w16cid:durableId="244228A6"/>
  <w16cid:commentId w16cid:paraId="6AA2F3BD" w16cid:durableId="244228E1"/>
  <w16cid:commentId w16cid:paraId="7C1414CB" w16cid:durableId="24422933"/>
  <w16cid:commentId w16cid:paraId="4C07BB66" w16cid:durableId="24422969"/>
  <w16cid:commentId w16cid:paraId="2D25DDCB" w16cid:durableId="24422A01"/>
  <w16cid:commentId w16cid:paraId="6E21E162" w16cid:durableId="24422AC6"/>
  <w16cid:commentId w16cid:paraId="4EB5006F" w16cid:durableId="24422BD0"/>
  <w16cid:commentId w16cid:paraId="4872A3AD" w16cid:durableId="24422D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0DC8"/>
    <w:multiLevelType w:val="hybridMultilevel"/>
    <w:tmpl w:val="E60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775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CFE"/>
    <w:multiLevelType w:val="hybridMultilevel"/>
    <w:tmpl w:val="842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F4B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5354"/>
    <w:multiLevelType w:val="hybridMultilevel"/>
    <w:tmpl w:val="8766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3EEE"/>
    <w:multiLevelType w:val="multilevel"/>
    <w:tmpl w:val="F2D68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71C09"/>
    <w:multiLevelType w:val="hybridMultilevel"/>
    <w:tmpl w:val="7648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hols, Virginia A">
    <w15:presenceInfo w15:providerId="None" w15:userId="Nichols, Virginia A"/>
  </w15:person>
  <w15:person w15:author="Michael Castellano">
    <w15:presenceInfo w15:providerId="AD" w15:userId="S::castelmj@iastate.edu::932396c5-6bfe-4c84-a8aa-f5d7d71ca9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EF"/>
    <w:rsid w:val="000A0D2D"/>
    <w:rsid w:val="00190745"/>
    <w:rsid w:val="001B1F34"/>
    <w:rsid w:val="001D4534"/>
    <w:rsid w:val="001D57DF"/>
    <w:rsid w:val="001D7219"/>
    <w:rsid w:val="002122B0"/>
    <w:rsid w:val="00220C13"/>
    <w:rsid w:val="00234AEC"/>
    <w:rsid w:val="00240933"/>
    <w:rsid w:val="00277268"/>
    <w:rsid w:val="002A7319"/>
    <w:rsid w:val="002E0655"/>
    <w:rsid w:val="002F760E"/>
    <w:rsid w:val="003811F3"/>
    <w:rsid w:val="00395EAB"/>
    <w:rsid w:val="003B09E1"/>
    <w:rsid w:val="003B19DA"/>
    <w:rsid w:val="00421F41"/>
    <w:rsid w:val="00432F5A"/>
    <w:rsid w:val="004735C0"/>
    <w:rsid w:val="00475473"/>
    <w:rsid w:val="004834CB"/>
    <w:rsid w:val="004C454A"/>
    <w:rsid w:val="00555C2C"/>
    <w:rsid w:val="005966D9"/>
    <w:rsid w:val="005E51AE"/>
    <w:rsid w:val="00611852"/>
    <w:rsid w:val="006571EF"/>
    <w:rsid w:val="006C1B24"/>
    <w:rsid w:val="006D6464"/>
    <w:rsid w:val="006E34F1"/>
    <w:rsid w:val="00715721"/>
    <w:rsid w:val="0073743D"/>
    <w:rsid w:val="00761535"/>
    <w:rsid w:val="0077089B"/>
    <w:rsid w:val="007B4DFF"/>
    <w:rsid w:val="007B512E"/>
    <w:rsid w:val="007C10DA"/>
    <w:rsid w:val="007F382B"/>
    <w:rsid w:val="00800A7C"/>
    <w:rsid w:val="00821A47"/>
    <w:rsid w:val="008343C2"/>
    <w:rsid w:val="008822B9"/>
    <w:rsid w:val="00886958"/>
    <w:rsid w:val="008C015E"/>
    <w:rsid w:val="009000BB"/>
    <w:rsid w:val="00960AC1"/>
    <w:rsid w:val="00976276"/>
    <w:rsid w:val="009D3961"/>
    <w:rsid w:val="00A23088"/>
    <w:rsid w:val="00A516C0"/>
    <w:rsid w:val="00A939E0"/>
    <w:rsid w:val="00AA3FBB"/>
    <w:rsid w:val="00AA694E"/>
    <w:rsid w:val="00AC5D83"/>
    <w:rsid w:val="00AC7897"/>
    <w:rsid w:val="00AD0D08"/>
    <w:rsid w:val="00B05ADB"/>
    <w:rsid w:val="00B2668B"/>
    <w:rsid w:val="00B96A11"/>
    <w:rsid w:val="00C31A34"/>
    <w:rsid w:val="00C3223E"/>
    <w:rsid w:val="00C467E4"/>
    <w:rsid w:val="00C642BE"/>
    <w:rsid w:val="00C727B6"/>
    <w:rsid w:val="00C92E0D"/>
    <w:rsid w:val="00C93C61"/>
    <w:rsid w:val="00CA17AF"/>
    <w:rsid w:val="00CA653A"/>
    <w:rsid w:val="00CC1A42"/>
    <w:rsid w:val="00D074B2"/>
    <w:rsid w:val="00D25A52"/>
    <w:rsid w:val="00D9048F"/>
    <w:rsid w:val="00D9555C"/>
    <w:rsid w:val="00E04C6C"/>
    <w:rsid w:val="00E27585"/>
    <w:rsid w:val="00E43579"/>
    <w:rsid w:val="00E700A0"/>
    <w:rsid w:val="00F078F7"/>
    <w:rsid w:val="00F109D5"/>
    <w:rsid w:val="00F119D9"/>
    <w:rsid w:val="00F23DBB"/>
    <w:rsid w:val="00F741E8"/>
    <w:rsid w:val="00F7619A"/>
    <w:rsid w:val="00FA313E"/>
    <w:rsid w:val="00FD46BD"/>
    <w:rsid w:val="00FE13A5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E77"/>
  <w15:chartTrackingRefBased/>
  <w15:docId w15:val="{0A0B7758-FA5C-4E21-98E8-24D3E3F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EF"/>
    <w:pPr>
      <w:ind w:left="720"/>
      <w:contextualSpacing/>
    </w:pPr>
  </w:style>
  <w:style w:type="paragraph" w:customStyle="1" w:styleId="m-5394878258787082074msolistparagraph">
    <w:name w:val="m_-5394878258787082074msolistparagraph"/>
    <w:basedOn w:val="Normal"/>
    <w:rsid w:val="001D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5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D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</cp:lastModifiedBy>
  <cp:revision>3</cp:revision>
  <dcterms:created xsi:type="dcterms:W3CDTF">2021-06-11T20:04:00Z</dcterms:created>
  <dcterms:modified xsi:type="dcterms:W3CDTF">2021-06-11T21:38:00Z</dcterms:modified>
</cp:coreProperties>
</file>
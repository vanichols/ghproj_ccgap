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61363B" w14:textId="1808FB5C" w:rsidR="005966D9" w:rsidRPr="001D7219" w:rsidRDefault="005966D9" w:rsidP="00F078F7">
      <w:pPr>
        <w:pStyle w:val="m-5394878258787082074msolistparagraph"/>
        <w:shd w:val="clear" w:color="auto" w:fill="FFFFFF"/>
        <w:spacing w:before="0" w:beforeAutospacing="0" w:after="0" w:afterAutospacing="0"/>
        <w:ind w:left="360"/>
        <w:rPr>
          <w:rFonts w:ascii="Calibri" w:hAnsi="Calibri" w:cs="Calibri"/>
          <w:b/>
          <w:bCs/>
          <w:color w:val="222222"/>
        </w:rPr>
      </w:pPr>
    </w:p>
    <w:p w14:paraId="2BC1AF40" w14:textId="406CECA3" w:rsidR="00D074B2" w:rsidRPr="001D7219" w:rsidRDefault="00D074B2" w:rsidP="00F078F7">
      <w:pPr>
        <w:pStyle w:val="m-5394878258787082074msolistparagraph"/>
        <w:shd w:val="clear" w:color="auto" w:fill="FFFFFF"/>
        <w:spacing w:before="0" w:beforeAutospacing="0" w:after="0" w:afterAutospacing="0"/>
        <w:ind w:left="360"/>
        <w:rPr>
          <w:rFonts w:ascii="Calibri" w:hAnsi="Calibri" w:cs="Calibri"/>
          <w:b/>
          <w:bCs/>
          <w:color w:val="222222"/>
        </w:rPr>
      </w:pPr>
    </w:p>
    <w:p w14:paraId="2DBF0082" w14:textId="13834628" w:rsidR="00D074B2" w:rsidRPr="001D7219" w:rsidRDefault="00D074B2" w:rsidP="00F078F7">
      <w:pPr>
        <w:pStyle w:val="m-5394878258787082074msolistparagraph"/>
        <w:shd w:val="clear" w:color="auto" w:fill="FFFFFF"/>
        <w:spacing w:before="0" w:beforeAutospacing="0" w:after="0" w:afterAutospacing="0"/>
        <w:ind w:left="360"/>
        <w:rPr>
          <w:rFonts w:ascii="Calibri" w:hAnsi="Calibri" w:cs="Calibri"/>
          <w:b/>
          <w:bCs/>
          <w:color w:val="222222"/>
        </w:rPr>
      </w:pPr>
    </w:p>
    <w:p w14:paraId="2E273896" w14:textId="393B1D4D" w:rsidR="00D074B2" w:rsidRDefault="007C10DA" w:rsidP="006A1F39">
      <w:pPr>
        <w:tabs>
          <w:tab w:val="left" w:pos="6210"/>
        </w:tabs>
        <w:rPr>
          <w:sz w:val="24"/>
          <w:szCs w:val="24"/>
        </w:rPr>
      </w:pPr>
      <w:r w:rsidRPr="001D7219">
        <w:rPr>
          <w:sz w:val="24"/>
          <w:szCs w:val="24"/>
        </w:rPr>
        <w:t>M</w:t>
      </w:r>
      <w:r w:rsidR="00D074B2" w:rsidRPr="001D7219">
        <w:rPr>
          <w:sz w:val="24"/>
          <w:szCs w:val="24"/>
        </w:rPr>
        <w:t xml:space="preserve">aize </w:t>
      </w:r>
      <w:r w:rsidR="00444731">
        <w:rPr>
          <w:sz w:val="24"/>
          <w:szCs w:val="24"/>
        </w:rPr>
        <w:t>(</w:t>
      </w:r>
      <w:proofErr w:type="spellStart"/>
      <w:r w:rsidR="00444731">
        <w:rPr>
          <w:sz w:val="24"/>
          <w:szCs w:val="24"/>
        </w:rPr>
        <w:t>Zea</w:t>
      </w:r>
      <w:proofErr w:type="spellEnd"/>
      <w:r w:rsidR="00444731">
        <w:rPr>
          <w:sz w:val="24"/>
          <w:szCs w:val="24"/>
        </w:rPr>
        <w:t xml:space="preserve"> mays) </w:t>
      </w:r>
      <w:r w:rsidR="00D074B2" w:rsidRPr="001D7219">
        <w:rPr>
          <w:sz w:val="24"/>
          <w:szCs w:val="24"/>
        </w:rPr>
        <w:t xml:space="preserve">grown continuously </w:t>
      </w:r>
      <w:r w:rsidR="00221B13">
        <w:rPr>
          <w:sz w:val="24"/>
          <w:szCs w:val="24"/>
        </w:rPr>
        <w:t xml:space="preserve">on the same </w:t>
      </w:r>
      <w:r w:rsidR="00221B13">
        <w:rPr>
          <w:sz w:val="24"/>
          <w:szCs w:val="24"/>
        </w:rPr>
        <w:t xml:space="preserve">land </w:t>
      </w:r>
      <w:r w:rsidR="006A1F39">
        <w:rPr>
          <w:sz w:val="24"/>
          <w:szCs w:val="24"/>
        </w:rPr>
        <w:t xml:space="preserve">often </w:t>
      </w:r>
      <w:r w:rsidR="006D6464">
        <w:rPr>
          <w:sz w:val="24"/>
          <w:szCs w:val="24"/>
        </w:rPr>
        <w:t>requires more inputs</w:t>
      </w:r>
      <w:r w:rsidR="00AF4850">
        <w:rPr>
          <w:sz w:val="24"/>
          <w:szCs w:val="24"/>
        </w:rPr>
        <w:t xml:space="preserve"> while simultaneously producing lower yields c</w:t>
      </w:r>
      <w:r w:rsidR="00D074B2" w:rsidRPr="001D7219">
        <w:rPr>
          <w:sz w:val="24"/>
          <w:szCs w:val="24"/>
        </w:rPr>
        <w:t>ompared to maize grown in rotation with another crop</w:t>
      </w:r>
      <w:r w:rsidR="00E04C6C">
        <w:rPr>
          <w:sz w:val="24"/>
          <w:szCs w:val="24"/>
        </w:rPr>
        <w:t>. Th</w:t>
      </w:r>
      <w:r w:rsidR="00AF4850">
        <w:rPr>
          <w:sz w:val="24"/>
          <w:szCs w:val="24"/>
        </w:rPr>
        <w:t xml:space="preserve">e consistently lower yield, or </w:t>
      </w:r>
      <w:r w:rsidRPr="001D7219">
        <w:rPr>
          <w:sz w:val="24"/>
          <w:szCs w:val="24"/>
        </w:rPr>
        <w:t>the ‘continuous maize penalty</w:t>
      </w:r>
      <w:r w:rsidR="00AF4850">
        <w:rPr>
          <w:sz w:val="24"/>
          <w:szCs w:val="24"/>
        </w:rPr>
        <w:t>,</w:t>
      </w:r>
      <w:r w:rsidRPr="001D7219">
        <w:rPr>
          <w:sz w:val="24"/>
          <w:szCs w:val="24"/>
        </w:rPr>
        <w:t>’</w:t>
      </w:r>
      <w:r w:rsidR="006A1F39">
        <w:rPr>
          <w:sz w:val="24"/>
          <w:szCs w:val="24"/>
        </w:rPr>
        <w:t xml:space="preserve"> i</w:t>
      </w:r>
      <w:r w:rsidR="00221B13">
        <w:rPr>
          <w:sz w:val="24"/>
          <w:szCs w:val="24"/>
        </w:rPr>
        <w:t>s well-</w:t>
      </w:r>
      <w:r w:rsidR="00505074">
        <w:rPr>
          <w:sz w:val="24"/>
          <w:szCs w:val="24"/>
        </w:rPr>
        <w:t>documented</w:t>
      </w:r>
      <w:r w:rsidR="00221B13">
        <w:rPr>
          <w:sz w:val="24"/>
          <w:szCs w:val="24"/>
        </w:rPr>
        <w:t xml:space="preserve"> </w:t>
      </w:r>
      <w:r w:rsidR="00AF4850">
        <w:rPr>
          <w:sz w:val="24"/>
          <w:szCs w:val="24"/>
        </w:rPr>
        <w:t xml:space="preserve">but a mechanistic understanding has remained elusive. </w:t>
      </w:r>
      <w:r w:rsidR="00D074B2" w:rsidRPr="001D7219">
        <w:rPr>
          <w:sz w:val="24"/>
          <w:szCs w:val="24"/>
        </w:rPr>
        <w:t xml:space="preserve">In the present study, </w:t>
      </w:r>
      <w:r w:rsidR="006A1F39">
        <w:rPr>
          <w:sz w:val="24"/>
          <w:szCs w:val="24"/>
        </w:rPr>
        <w:t>(</w:t>
      </w:r>
      <w:r w:rsidR="00505074">
        <w:rPr>
          <w:sz w:val="24"/>
          <w:szCs w:val="24"/>
        </w:rPr>
        <w:t>1</w:t>
      </w:r>
      <w:r w:rsidR="006A1F39">
        <w:rPr>
          <w:sz w:val="24"/>
          <w:szCs w:val="24"/>
        </w:rPr>
        <w:t xml:space="preserve">) </w:t>
      </w:r>
      <w:r w:rsidR="00AF4850">
        <w:rPr>
          <w:sz w:val="24"/>
          <w:szCs w:val="24"/>
        </w:rPr>
        <w:t xml:space="preserve">we </w:t>
      </w:r>
      <w:r w:rsidR="00D074B2" w:rsidRPr="001D7219">
        <w:rPr>
          <w:sz w:val="24"/>
          <w:szCs w:val="24"/>
        </w:rPr>
        <w:t>use</w:t>
      </w:r>
      <w:r w:rsidR="00505074">
        <w:rPr>
          <w:sz w:val="24"/>
          <w:szCs w:val="24"/>
        </w:rPr>
        <w:t>d</w:t>
      </w:r>
      <w:r w:rsidR="00D074B2" w:rsidRPr="001D7219">
        <w:rPr>
          <w:sz w:val="24"/>
          <w:szCs w:val="24"/>
        </w:rPr>
        <w:t xml:space="preserve"> </w:t>
      </w:r>
      <w:r w:rsidR="006A1F39">
        <w:rPr>
          <w:sz w:val="24"/>
          <w:szCs w:val="24"/>
        </w:rPr>
        <w:t>1</w:t>
      </w:r>
      <w:r w:rsidR="00E02EEF">
        <w:rPr>
          <w:sz w:val="24"/>
          <w:szCs w:val="24"/>
        </w:rPr>
        <w:t>57</w:t>
      </w:r>
      <w:r w:rsidR="006A1F39">
        <w:rPr>
          <w:sz w:val="24"/>
          <w:szCs w:val="24"/>
        </w:rPr>
        <w:t xml:space="preserve"> site-years of </w:t>
      </w:r>
      <w:r w:rsidR="00D074B2" w:rsidRPr="001D7219">
        <w:rPr>
          <w:sz w:val="24"/>
          <w:szCs w:val="24"/>
        </w:rPr>
        <w:t xml:space="preserve">experimental data to </w:t>
      </w:r>
      <w:r w:rsidR="00E43579" w:rsidRPr="001D7219">
        <w:rPr>
          <w:sz w:val="24"/>
          <w:szCs w:val="24"/>
        </w:rPr>
        <w:t xml:space="preserve">quantify </w:t>
      </w:r>
      <w:r w:rsidR="006A1F39">
        <w:rPr>
          <w:sz w:val="24"/>
          <w:szCs w:val="24"/>
        </w:rPr>
        <w:t>site and environmental variation in the continuous maize penalty</w:t>
      </w:r>
      <w:r w:rsidR="00505074">
        <w:rPr>
          <w:sz w:val="24"/>
          <w:szCs w:val="24"/>
        </w:rPr>
        <w:t>,</w:t>
      </w:r>
      <w:r w:rsidR="00D074B2" w:rsidRPr="001D7219">
        <w:rPr>
          <w:sz w:val="24"/>
          <w:szCs w:val="24"/>
        </w:rPr>
        <w:t xml:space="preserve"> </w:t>
      </w:r>
      <w:r w:rsidR="006A1F39">
        <w:rPr>
          <w:sz w:val="24"/>
          <w:szCs w:val="24"/>
        </w:rPr>
        <w:t>(</w:t>
      </w:r>
      <w:r w:rsidR="00505074">
        <w:rPr>
          <w:sz w:val="24"/>
          <w:szCs w:val="24"/>
        </w:rPr>
        <w:t>2</w:t>
      </w:r>
      <w:r w:rsidR="006A1F39">
        <w:rPr>
          <w:sz w:val="24"/>
          <w:szCs w:val="24"/>
        </w:rPr>
        <w:t xml:space="preserve">) </w:t>
      </w:r>
      <w:r w:rsidR="00AF4850">
        <w:rPr>
          <w:sz w:val="24"/>
          <w:szCs w:val="24"/>
        </w:rPr>
        <w:t xml:space="preserve">we </w:t>
      </w:r>
      <w:r w:rsidR="006A1F39">
        <w:rPr>
          <w:sz w:val="24"/>
          <w:szCs w:val="24"/>
        </w:rPr>
        <w:t>synthesize</w:t>
      </w:r>
      <w:r w:rsidR="00505074">
        <w:rPr>
          <w:sz w:val="24"/>
          <w:szCs w:val="24"/>
        </w:rPr>
        <w:t>d</w:t>
      </w:r>
      <w:r w:rsidR="006A1F39">
        <w:rPr>
          <w:sz w:val="24"/>
          <w:szCs w:val="24"/>
        </w:rPr>
        <w:t xml:space="preserve"> results with existing literature and modelled scenarios to identify </w:t>
      </w:r>
      <w:r w:rsidR="007A1C67">
        <w:rPr>
          <w:sz w:val="24"/>
          <w:szCs w:val="24"/>
        </w:rPr>
        <w:t xml:space="preserve">probable </w:t>
      </w:r>
      <w:r w:rsidR="006A1F39">
        <w:rPr>
          <w:sz w:val="24"/>
          <w:szCs w:val="24"/>
        </w:rPr>
        <w:t>mechanistic pathways, and (</w:t>
      </w:r>
      <w:r w:rsidR="00505074">
        <w:rPr>
          <w:sz w:val="24"/>
          <w:szCs w:val="24"/>
        </w:rPr>
        <w:t>3</w:t>
      </w:r>
      <w:r w:rsidR="006A1F39">
        <w:rPr>
          <w:sz w:val="24"/>
          <w:szCs w:val="24"/>
        </w:rPr>
        <w:t xml:space="preserve">) </w:t>
      </w:r>
      <w:r w:rsidR="00AF4850">
        <w:rPr>
          <w:sz w:val="24"/>
          <w:szCs w:val="24"/>
        </w:rPr>
        <w:t xml:space="preserve">we </w:t>
      </w:r>
      <w:r w:rsidR="006A1F39">
        <w:rPr>
          <w:sz w:val="24"/>
          <w:szCs w:val="24"/>
        </w:rPr>
        <w:t xml:space="preserve">provide recommendations for </w:t>
      </w:r>
      <w:r w:rsidR="00444731">
        <w:rPr>
          <w:sz w:val="24"/>
          <w:szCs w:val="24"/>
        </w:rPr>
        <w:t xml:space="preserve">future </w:t>
      </w:r>
      <w:r w:rsidR="006A1F39">
        <w:rPr>
          <w:sz w:val="24"/>
          <w:szCs w:val="24"/>
        </w:rPr>
        <w:t xml:space="preserve">research. </w:t>
      </w:r>
      <w:r w:rsidR="007A1C67">
        <w:rPr>
          <w:sz w:val="24"/>
          <w:szCs w:val="24"/>
        </w:rPr>
        <w:t xml:space="preserve">Experimental data consisted of </w:t>
      </w:r>
      <w:r w:rsidR="00E43579" w:rsidRPr="001D7219">
        <w:rPr>
          <w:sz w:val="24"/>
          <w:szCs w:val="24"/>
        </w:rPr>
        <w:t xml:space="preserve">nitrogen-response curves for </w:t>
      </w:r>
      <w:r w:rsidR="00221B13">
        <w:rPr>
          <w:sz w:val="24"/>
          <w:szCs w:val="24"/>
        </w:rPr>
        <w:t xml:space="preserve">maize yields from continuous </w:t>
      </w:r>
      <w:r w:rsidR="002A0FB6">
        <w:rPr>
          <w:sz w:val="24"/>
          <w:szCs w:val="24"/>
        </w:rPr>
        <w:t xml:space="preserve">maize and maize-soybean cropping systems </w:t>
      </w:r>
      <w:r w:rsidR="00E43579" w:rsidRPr="001D7219">
        <w:rPr>
          <w:sz w:val="24"/>
          <w:szCs w:val="24"/>
        </w:rPr>
        <w:t xml:space="preserve">from </w:t>
      </w:r>
      <w:r w:rsidR="002A0FB6">
        <w:rPr>
          <w:sz w:val="24"/>
          <w:szCs w:val="24"/>
        </w:rPr>
        <w:t>Iowa (</w:t>
      </w:r>
      <w:r w:rsidR="00444731">
        <w:rPr>
          <w:sz w:val="24"/>
          <w:szCs w:val="24"/>
        </w:rPr>
        <w:t>7</w:t>
      </w:r>
      <w:r w:rsidR="002A0FB6">
        <w:rPr>
          <w:sz w:val="24"/>
          <w:szCs w:val="24"/>
        </w:rPr>
        <w:t xml:space="preserve"> sites) and </w:t>
      </w:r>
      <w:r w:rsidR="00E43579" w:rsidRPr="001D7219">
        <w:rPr>
          <w:sz w:val="24"/>
          <w:szCs w:val="24"/>
        </w:rPr>
        <w:t>Illinois</w:t>
      </w:r>
      <w:r w:rsidR="002A0FB6">
        <w:rPr>
          <w:sz w:val="24"/>
          <w:szCs w:val="24"/>
        </w:rPr>
        <w:t xml:space="preserve"> (</w:t>
      </w:r>
      <w:r w:rsidR="00444731">
        <w:rPr>
          <w:sz w:val="24"/>
          <w:szCs w:val="24"/>
        </w:rPr>
        <w:t>7</w:t>
      </w:r>
      <w:r w:rsidR="002A0FB6">
        <w:rPr>
          <w:sz w:val="24"/>
          <w:szCs w:val="24"/>
        </w:rPr>
        <w:t xml:space="preserve"> sites)</w:t>
      </w:r>
      <w:r w:rsidR="00E43579" w:rsidRPr="001D7219">
        <w:rPr>
          <w:sz w:val="24"/>
          <w:szCs w:val="24"/>
        </w:rPr>
        <w:t xml:space="preserve"> conducted between 1999 and 2016. </w:t>
      </w:r>
      <w:r w:rsidR="002A7319" w:rsidRPr="001D7219">
        <w:rPr>
          <w:sz w:val="24"/>
          <w:szCs w:val="24"/>
        </w:rPr>
        <w:t>All sites were tilled and had sub-surface drainage where geographically appropriate.</w:t>
      </w:r>
      <w:r w:rsidR="006A1F39">
        <w:rPr>
          <w:sz w:val="24"/>
          <w:szCs w:val="24"/>
        </w:rPr>
        <w:t xml:space="preserve"> </w:t>
      </w:r>
      <w:r w:rsidR="002A0FB6">
        <w:rPr>
          <w:sz w:val="24"/>
          <w:szCs w:val="24"/>
        </w:rPr>
        <w:t xml:space="preserve">On average, yields </w:t>
      </w:r>
      <w:r w:rsidR="00444731">
        <w:rPr>
          <w:sz w:val="24"/>
          <w:szCs w:val="24"/>
        </w:rPr>
        <w:t xml:space="preserve">plateaued </w:t>
      </w:r>
      <w:r w:rsidR="00823B17">
        <w:rPr>
          <w:sz w:val="24"/>
          <w:szCs w:val="24"/>
        </w:rPr>
        <w:t xml:space="preserve">at </w:t>
      </w:r>
      <w:r w:rsidR="00444731">
        <w:rPr>
          <w:sz w:val="24"/>
          <w:szCs w:val="24"/>
        </w:rPr>
        <w:t>10.3</w:t>
      </w:r>
      <w:r w:rsidR="00823B17">
        <w:rPr>
          <w:sz w:val="24"/>
          <w:szCs w:val="24"/>
        </w:rPr>
        <w:t xml:space="preserve"> and </w:t>
      </w:r>
      <w:r w:rsidR="00444731">
        <w:rPr>
          <w:sz w:val="24"/>
          <w:szCs w:val="24"/>
        </w:rPr>
        <w:t>11.7</w:t>
      </w:r>
      <w:r w:rsidR="002A0FB6">
        <w:rPr>
          <w:sz w:val="24"/>
          <w:szCs w:val="24"/>
        </w:rPr>
        <w:t xml:space="preserve"> </w:t>
      </w:r>
      <w:r w:rsidR="00823B17">
        <w:rPr>
          <w:sz w:val="24"/>
          <w:szCs w:val="24"/>
        </w:rPr>
        <w:t xml:space="preserve">Mg ha-1 </w:t>
      </w:r>
      <w:r w:rsidR="002A0FB6">
        <w:rPr>
          <w:sz w:val="24"/>
          <w:szCs w:val="24"/>
        </w:rPr>
        <w:t xml:space="preserve">for </w:t>
      </w:r>
      <w:r w:rsidR="00823B17">
        <w:rPr>
          <w:sz w:val="24"/>
          <w:szCs w:val="24"/>
        </w:rPr>
        <w:t xml:space="preserve">continuous- and </w:t>
      </w:r>
      <w:r w:rsidR="002A0FB6">
        <w:rPr>
          <w:sz w:val="24"/>
          <w:szCs w:val="24"/>
        </w:rPr>
        <w:t xml:space="preserve">rotated-maize, respectively. </w:t>
      </w:r>
      <w:r w:rsidR="006A1F39">
        <w:rPr>
          <w:sz w:val="24"/>
          <w:szCs w:val="24"/>
        </w:rPr>
        <w:t xml:space="preserve">The penalty ranged from </w:t>
      </w:r>
      <w:r w:rsidR="00770DC5">
        <w:rPr>
          <w:sz w:val="24"/>
          <w:szCs w:val="24"/>
        </w:rPr>
        <w:t>0</w:t>
      </w:r>
      <w:r w:rsidR="006A1F39">
        <w:rPr>
          <w:sz w:val="24"/>
          <w:szCs w:val="24"/>
        </w:rPr>
        <w:t>-</w:t>
      </w:r>
      <w:r w:rsidR="00770DC5">
        <w:rPr>
          <w:sz w:val="24"/>
          <w:szCs w:val="24"/>
        </w:rPr>
        <w:t>4.8</w:t>
      </w:r>
      <w:r w:rsidR="006A1F39">
        <w:rPr>
          <w:sz w:val="24"/>
          <w:szCs w:val="24"/>
        </w:rPr>
        <w:t xml:space="preserve"> Mg ha-1, with a mean value of </w:t>
      </w:r>
      <w:r w:rsidR="00E02EEF">
        <w:rPr>
          <w:sz w:val="24"/>
          <w:szCs w:val="24"/>
        </w:rPr>
        <w:t>1.</w:t>
      </w:r>
      <w:r w:rsidR="00444731">
        <w:rPr>
          <w:sz w:val="24"/>
          <w:szCs w:val="24"/>
        </w:rPr>
        <w:t>4</w:t>
      </w:r>
      <w:r w:rsidR="006A1F39">
        <w:rPr>
          <w:sz w:val="24"/>
          <w:szCs w:val="24"/>
        </w:rPr>
        <w:t xml:space="preserve"> Mg ha-1, corresponding to a </w:t>
      </w:r>
      <w:r w:rsidR="00E02EEF">
        <w:rPr>
          <w:sz w:val="24"/>
          <w:szCs w:val="24"/>
        </w:rPr>
        <w:t>1</w:t>
      </w:r>
      <w:r w:rsidR="00FE3147">
        <w:rPr>
          <w:sz w:val="24"/>
          <w:szCs w:val="24"/>
        </w:rPr>
        <w:t>2</w:t>
      </w:r>
      <w:r w:rsidR="006A1F39">
        <w:rPr>
          <w:sz w:val="24"/>
          <w:szCs w:val="24"/>
        </w:rPr>
        <w:t xml:space="preserve">% penalty. Applying additional N above the </w:t>
      </w:r>
      <w:r w:rsidR="00C642BE" w:rsidRPr="001D7219">
        <w:rPr>
          <w:sz w:val="24"/>
          <w:szCs w:val="24"/>
        </w:rPr>
        <w:t xml:space="preserve">optimal rotated-maize N fertilization </w:t>
      </w:r>
      <w:r w:rsidR="006A1F39">
        <w:rPr>
          <w:sz w:val="24"/>
          <w:szCs w:val="24"/>
        </w:rPr>
        <w:t xml:space="preserve">rates eliminated the penalty in </w:t>
      </w:r>
      <w:r w:rsidR="002A0FB6">
        <w:rPr>
          <w:sz w:val="24"/>
          <w:szCs w:val="24"/>
        </w:rPr>
        <w:t xml:space="preserve">only </w:t>
      </w:r>
      <w:r w:rsidR="00E02EEF">
        <w:rPr>
          <w:sz w:val="24"/>
          <w:szCs w:val="24"/>
        </w:rPr>
        <w:t>12</w:t>
      </w:r>
      <w:r w:rsidR="006A1F39">
        <w:rPr>
          <w:sz w:val="24"/>
          <w:szCs w:val="24"/>
        </w:rPr>
        <w:t xml:space="preserve"> out of 1</w:t>
      </w:r>
      <w:r w:rsidR="00E02EEF">
        <w:rPr>
          <w:sz w:val="24"/>
          <w:szCs w:val="24"/>
        </w:rPr>
        <w:t>57</w:t>
      </w:r>
      <w:r w:rsidR="006A1F39">
        <w:rPr>
          <w:sz w:val="24"/>
          <w:szCs w:val="24"/>
        </w:rPr>
        <w:t xml:space="preserve"> site-years. </w:t>
      </w:r>
      <w:r w:rsidR="00221B13">
        <w:rPr>
          <w:sz w:val="24"/>
          <w:szCs w:val="24"/>
        </w:rPr>
        <w:t>T</w:t>
      </w:r>
      <w:r w:rsidR="002A7319" w:rsidRPr="001D7219">
        <w:rPr>
          <w:sz w:val="24"/>
          <w:szCs w:val="24"/>
        </w:rPr>
        <w:t xml:space="preserve">he penalty at more northern sites </w:t>
      </w:r>
      <w:r w:rsidR="00221B13">
        <w:rPr>
          <w:sz w:val="24"/>
          <w:szCs w:val="24"/>
        </w:rPr>
        <w:t>was</w:t>
      </w:r>
      <w:r w:rsidR="00221B13" w:rsidRPr="001D7219">
        <w:rPr>
          <w:sz w:val="24"/>
          <w:szCs w:val="24"/>
        </w:rPr>
        <w:t xml:space="preserve"> </w:t>
      </w:r>
      <w:r w:rsidR="002A7319" w:rsidRPr="001D7219">
        <w:rPr>
          <w:sz w:val="24"/>
          <w:szCs w:val="24"/>
        </w:rPr>
        <w:t xml:space="preserve">less </w:t>
      </w:r>
      <w:r w:rsidR="00C727B6">
        <w:rPr>
          <w:sz w:val="24"/>
          <w:szCs w:val="24"/>
        </w:rPr>
        <w:t>responsive to</w:t>
      </w:r>
      <w:r w:rsidRPr="001D7219">
        <w:rPr>
          <w:sz w:val="24"/>
          <w:szCs w:val="24"/>
        </w:rPr>
        <w:t xml:space="preserve"> </w:t>
      </w:r>
      <w:r w:rsidR="002A7319" w:rsidRPr="001D7219">
        <w:rPr>
          <w:sz w:val="24"/>
          <w:szCs w:val="24"/>
        </w:rPr>
        <w:t>N</w:t>
      </w:r>
      <w:r w:rsidRPr="001D7219">
        <w:rPr>
          <w:sz w:val="24"/>
          <w:szCs w:val="24"/>
        </w:rPr>
        <w:t xml:space="preserve"> </w:t>
      </w:r>
      <w:r w:rsidR="002A7319" w:rsidRPr="001D7219">
        <w:rPr>
          <w:sz w:val="24"/>
          <w:szCs w:val="24"/>
        </w:rPr>
        <w:t>fert</w:t>
      </w:r>
      <w:r w:rsidRPr="001D7219">
        <w:rPr>
          <w:sz w:val="24"/>
          <w:szCs w:val="24"/>
        </w:rPr>
        <w:t>ilization</w:t>
      </w:r>
      <w:r w:rsidR="00C727B6">
        <w:rPr>
          <w:sz w:val="24"/>
          <w:szCs w:val="24"/>
        </w:rPr>
        <w:t xml:space="preserve"> compared to southern sites</w:t>
      </w:r>
      <w:r w:rsidR="002A0FB6">
        <w:rPr>
          <w:sz w:val="24"/>
          <w:szCs w:val="24"/>
        </w:rPr>
        <w:t xml:space="preserve">, and the amount of rainfall two weeks before planting was positively associated with penalty sizes. </w:t>
      </w:r>
      <w:r w:rsidR="002A7319" w:rsidRPr="001D7219">
        <w:rPr>
          <w:sz w:val="24"/>
          <w:szCs w:val="24"/>
        </w:rPr>
        <w:t xml:space="preserve">Using literature, statistical models, and a processed-based model (APSIM), </w:t>
      </w:r>
      <w:r w:rsidR="002A0FB6">
        <w:rPr>
          <w:sz w:val="24"/>
          <w:szCs w:val="24"/>
        </w:rPr>
        <w:t>w</w:t>
      </w:r>
      <w:r w:rsidR="00221B13">
        <w:rPr>
          <w:sz w:val="24"/>
          <w:szCs w:val="24"/>
        </w:rPr>
        <w:t xml:space="preserve">e hypothesize </w:t>
      </w:r>
      <w:r w:rsidR="002A7319" w:rsidRPr="001D7219">
        <w:rPr>
          <w:sz w:val="24"/>
          <w:szCs w:val="24"/>
        </w:rPr>
        <w:t xml:space="preserve">compromised maize roots following a maize crop </w:t>
      </w:r>
      <w:r w:rsidR="00221B13">
        <w:rPr>
          <w:sz w:val="24"/>
          <w:szCs w:val="24"/>
        </w:rPr>
        <w:t xml:space="preserve">is </w:t>
      </w:r>
      <w:r w:rsidR="00FE3147">
        <w:rPr>
          <w:sz w:val="24"/>
          <w:szCs w:val="24"/>
        </w:rPr>
        <w:t>a likely</w:t>
      </w:r>
      <w:r w:rsidR="00C642BE" w:rsidRPr="001D7219">
        <w:rPr>
          <w:sz w:val="24"/>
          <w:szCs w:val="24"/>
        </w:rPr>
        <w:t xml:space="preserve"> </w:t>
      </w:r>
      <w:r w:rsidR="002A7319" w:rsidRPr="001D7219">
        <w:rPr>
          <w:sz w:val="24"/>
          <w:szCs w:val="24"/>
        </w:rPr>
        <w:t>driver of the penalty</w:t>
      </w:r>
      <w:r w:rsidR="00221B13">
        <w:rPr>
          <w:sz w:val="24"/>
          <w:szCs w:val="24"/>
        </w:rPr>
        <w:t xml:space="preserve">. </w:t>
      </w:r>
      <w:r w:rsidR="00FE3147">
        <w:rPr>
          <w:sz w:val="24"/>
          <w:szCs w:val="24"/>
        </w:rPr>
        <w:t>T</w:t>
      </w:r>
      <w:r w:rsidR="002A7319" w:rsidRPr="001D7219">
        <w:rPr>
          <w:sz w:val="24"/>
          <w:szCs w:val="24"/>
        </w:rPr>
        <w:t>o our knowledge there is li</w:t>
      </w:r>
      <w:r w:rsidR="00FE3147">
        <w:rPr>
          <w:sz w:val="24"/>
          <w:szCs w:val="24"/>
        </w:rPr>
        <w:t>mited</w:t>
      </w:r>
      <w:r w:rsidR="002A7319" w:rsidRPr="001D7219">
        <w:rPr>
          <w:sz w:val="24"/>
          <w:szCs w:val="24"/>
        </w:rPr>
        <w:t xml:space="preserve"> data to refute or support this hypothesis. Our study </w:t>
      </w:r>
      <w:r w:rsidR="00475473">
        <w:rPr>
          <w:sz w:val="24"/>
          <w:szCs w:val="24"/>
        </w:rPr>
        <w:t>s</w:t>
      </w:r>
      <w:r w:rsidR="00221B13">
        <w:rPr>
          <w:sz w:val="24"/>
          <w:szCs w:val="24"/>
        </w:rPr>
        <w:t xml:space="preserve">uggests future research should focus on quantifying </w:t>
      </w:r>
      <w:r w:rsidR="002A0FB6">
        <w:rPr>
          <w:sz w:val="24"/>
          <w:szCs w:val="24"/>
        </w:rPr>
        <w:t>structural</w:t>
      </w:r>
      <w:r w:rsidR="00221B13">
        <w:rPr>
          <w:sz w:val="24"/>
          <w:szCs w:val="24"/>
        </w:rPr>
        <w:t xml:space="preserve"> and functional changes in maize roots in continuous compared to </w:t>
      </w:r>
      <w:r w:rsidR="002A0FB6">
        <w:rPr>
          <w:sz w:val="24"/>
          <w:szCs w:val="24"/>
        </w:rPr>
        <w:t>rotational</w:t>
      </w:r>
      <w:r w:rsidR="00221B13">
        <w:rPr>
          <w:sz w:val="24"/>
          <w:szCs w:val="24"/>
        </w:rPr>
        <w:t xml:space="preserve"> maize cropping systems. </w:t>
      </w:r>
      <w:r w:rsidRPr="001D7219">
        <w:rPr>
          <w:sz w:val="24"/>
          <w:szCs w:val="24"/>
        </w:rPr>
        <w:t>This focus would support efforts to manage, breed for, and model the continuous maize penalty</w:t>
      </w:r>
      <w:r w:rsidR="00FD46BD">
        <w:rPr>
          <w:sz w:val="24"/>
          <w:szCs w:val="24"/>
        </w:rPr>
        <w:t>, represent</w:t>
      </w:r>
      <w:r w:rsidR="00FE3147">
        <w:rPr>
          <w:sz w:val="24"/>
          <w:szCs w:val="24"/>
        </w:rPr>
        <w:t>ing</w:t>
      </w:r>
      <w:r w:rsidR="00FD46BD">
        <w:rPr>
          <w:sz w:val="24"/>
          <w:szCs w:val="24"/>
        </w:rPr>
        <w:t xml:space="preserve"> a major step </w:t>
      </w:r>
      <w:r w:rsidR="002A0FB6">
        <w:rPr>
          <w:sz w:val="24"/>
          <w:szCs w:val="24"/>
        </w:rPr>
        <w:t xml:space="preserve">forward in </w:t>
      </w:r>
      <w:r w:rsidR="00CA17AF">
        <w:rPr>
          <w:sz w:val="24"/>
          <w:szCs w:val="24"/>
        </w:rPr>
        <w:t>maximizing the efficien</w:t>
      </w:r>
      <w:r w:rsidR="002A0FB6">
        <w:rPr>
          <w:sz w:val="24"/>
          <w:szCs w:val="24"/>
        </w:rPr>
        <w:t>t use</w:t>
      </w:r>
      <w:r w:rsidR="00CA17AF">
        <w:rPr>
          <w:sz w:val="24"/>
          <w:szCs w:val="24"/>
        </w:rPr>
        <w:t xml:space="preserve"> of arable lands</w:t>
      </w:r>
      <w:r w:rsidRPr="001D7219">
        <w:rPr>
          <w:sz w:val="24"/>
          <w:szCs w:val="24"/>
        </w:rPr>
        <w:t xml:space="preserve">.  </w:t>
      </w:r>
    </w:p>
    <w:p w14:paraId="2BDFE47F" w14:textId="3BD79B08" w:rsidR="00F31A69" w:rsidRPr="001D7219" w:rsidRDefault="00F31A69" w:rsidP="006A1F39">
      <w:pPr>
        <w:tabs>
          <w:tab w:val="left" w:pos="6210"/>
        </w:tabs>
        <w:rPr>
          <w:sz w:val="24"/>
          <w:szCs w:val="24"/>
        </w:rPr>
      </w:pPr>
      <w:r>
        <w:rPr>
          <w:sz w:val="24"/>
          <w:szCs w:val="24"/>
        </w:rPr>
        <w:t>In addition to growth analysis, we recommend a measurement set consisting of stand count, residue amount (total and surface residue),</w:t>
      </w:r>
      <w:r w:rsidR="00873853">
        <w:rPr>
          <w:sz w:val="24"/>
          <w:szCs w:val="24"/>
        </w:rPr>
        <w:t xml:space="preserve"> root front velocity, and maximum root length and biomass. </w:t>
      </w:r>
    </w:p>
    <w:p w14:paraId="68E9503F" w14:textId="6AF8947B" w:rsidR="00C92E0D" w:rsidRDefault="00C92E0D" w:rsidP="00F078F7">
      <w:pPr>
        <w:pStyle w:val="m-5394878258787082074msolistparagraph"/>
        <w:shd w:val="clear" w:color="auto" w:fill="FFFFFF"/>
        <w:spacing w:before="0" w:beforeAutospacing="0" w:after="0" w:afterAutospacing="0"/>
        <w:ind w:left="360"/>
        <w:rPr>
          <w:rFonts w:ascii="Calibri" w:hAnsi="Calibri" w:cs="Calibri"/>
          <w:b/>
          <w:bCs/>
          <w:color w:val="222222"/>
        </w:rPr>
      </w:pPr>
    </w:p>
    <w:p w14:paraId="5D652B8B" w14:textId="2F47F6FC" w:rsidR="00FE3147" w:rsidRDefault="00FE3147" w:rsidP="007A1C67">
      <w:pPr>
        <w:pStyle w:val="Heading1"/>
      </w:pPr>
      <w:r>
        <w:t>Introduction</w:t>
      </w:r>
    </w:p>
    <w:p w14:paraId="340C6CD1" w14:textId="77777777" w:rsidR="00873853" w:rsidRDefault="00873853" w:rsidP="00873853">
      <w:r>
        <w:t>Corn grown for two or more consecutive years is a common land-use in the Midwest (NASS or something).</w:t>
      </w:r>
      <w:r w:rsidRPr="00884855">
        <w:t xml:space="preserve"> </w:t>
      </w:r>
      <w:r>
        <w:t xml:space="preserve">However, even with optimal management corn grown continuously yields less than corn rotated with another crop, most commonly soybean. This phenomenon is well-known and is often referred to as the continuous corn yield penalty. Experimental studies report average penalties ranging from 5-30% across the county (Erikson 2008), but even at recommended nitrogen rates the penalty at a single site can vary from 0% to over 50% depending on the year (CITE). The penalty is the result of a complex interaction between soils, management, and weather (Al </w:t>
      </w:r>
      <w:proofErr w:type="spellStart"/>
      <w:r>
        <w:t>Kaisi</w:t>
      </w:r>
      <w:proofErr w:type="spellEnd"/>
      <w:r>
        <w:t xml:space="preserve"> et al. 2016, others). Several studies have examined factors associated with the continuous corn penalty, but results are either </w:t>
      </w:r>
      <w:r>
        <w:lastRenderedPageBreak/>
        <w:t>specific to one site (Gentry, Crookston, that crappy one) or are associative and too broad for field-based inference (Seifert). Therefore, despite the penalty being well- documented, the driving causes have remained elusive, making it difficult to predict and manage. Understanding conditions that affect the magnitude of the continuous corn penalty can (</w:t>
      </w:r>
      <w:proofErr w:type="spellStart"/>
      <w:r>
        <w:t>i</w:t>
      </w:r>
      <w:proofErr w:type="spellEnd"/>
      <w:r>
        <w:t xml:space="preserve">) help producers optimize management to overcome the penalty, and (ii) help researchers predict the penalty, thus incorporating the penalty into models to better capture land-use decisions and their effects on both the environment and economic impacts of the systems. </w:t>
      </w:r>
    </w:p>
    <w:p w14:paraId="5BB74DB0" w14:textId="77777777" w:rsidR="00873853" w:rsidRDefault="00873853" w:rsidP="00873853">
      <w:r>
        <w:t xml:space="preserve">Many bio-physical process-based models are available for simulating agricultural systems (SALUS, DAYCENT, APSIM, </w:t>
      </w:r>
      <w:proofErr w:type="spellStart"/>
      <w:r>
        <w:t>CropSys</w:t>
      </w:r>
      <w:proofErr w:type="spellEnd"/>
      <w:r>
        <w:t xml:space="preserve">, blah blah). </w:t>
      </w:r>
      <w:proofErr w:type="gramStart"/>
      <w:r>
        <w:t>The majority of</w:t>
      </w:r>
      <w:proofErr w:type="gramEnd"/>
      <w:r>
        <w:t xml:space="preserve"> cropping systems models focus on simulating abiotic processes, with the assumption that disease and pests are adequately controlled. The </w:t>
      </w:r>
      <w:proofErr w:type="spellStart"/>
      <w:r>
        <w:t>CCpen</w:t>
      </w:r>
      <w:proofErr w:type="spellEnd"/>
      <w:r>
        <w:t xml:space="preserve"> is likely a manifestation of both biotic and abiotic conditions. However, direct modelling of biotic components would require a substantial increase in the complexity of processed-based models. Pests not only depend on local conditions (soil moisture, air temperature, humidity), but also on complex regional interactions including physical, biological, social, and economic factors (CITE). Incorporating these factors into a single model is not trivial, and would require coordinated efforts to improve data collection and reporting </w:t>
      </w:r>
      <w:r>
        <w:fldChar w:fldCharType="begin" w:fldLock="1"/>
      </w:r>
      <w:r>
        <w:instrText>ADDIN CSL_CITATION {"citationItems":[{"id":"ITEM-1","itemData":{"DOI":"10.1016/j.agsy.2017.01.019","ISSN":"0308521X","abstract":"The improvement and application of pest and disease models to analyse and predict yield losses including those due to climate change is still a challenge for the scientific community. Applied modelling of crop diseases and pests has mostly targeted the development of support capabilities to schedule scouting or pesticide applications. There is a need for research to both broaden the scope and evaluate the capabilities of pest and disease models. Key research questions not only involve the assessment of the potential effects of climate change on known pathosystems, but also on new pathogens which could alter the (still incompletely documented) impacts of pests and diseases on agricultural systems. Yield loss data collected in various current environments may no longer represent a adequate reference to develop tactical, decision-oriented, models for plant diseases and pests and their impacts, because of the ongoing changes in climate patterns. Process-based agricultural simulation modelling, on the other hand, appears to represent a viable methodology to estimate the impacts of these potential effects. A new generation of tools based on state-of-the-art knowledge and technologies is needed to allow systems analysis including key processes and their dynamics over appropriate suitable range of environmental variables. This paper offers a brief overview of the current state of development in coupling pest and disease models to crop models, and discusses technical and scientific challenges. We propose a five-stage roadmap to improve the simulation of the impacts caused by plant diseases and pests; i) improve the quality and availability of data for model inputs; ii) improve the quality and availability of data for model evaluation; iii) improve the integration with crop models; iv) improve the processes for model evaluation; and v) develop a community of plant pest and disease modelers.","author":[{"dropping-particle":"","family":"Donatelli","given":"M.","non-dropping-particle":"","parse-names":false,"suffix":""},{"dropping-particle":"","family":"Magarey","given":"R. D.","non-dropping-particle":"","parse-names":false,"suffix":""},{"dropping-particle":"","family":"Bregaglio","given":"S.","non-dropping-particle":"","parse-names":false,"suffix":""},{"dropping-particle":"","family":"Willocquet","given":"L.","non-dropping-particle":"","parse-names":false,"suffix":""},{"dropping-particle":"","family":"Whish","given":"J. P.M.","non-dropping-particle":"","parse-names":false,"suffix":""},{"dropping-particle":"","family":"Savary","given":"S.","non-dropping-particle":"","parse-names":false,"suffix":""}],"container-title":"Agricultural Systems","id":"ITEM-1","issued":{"date-parts":[["2017","7","1"]]},"page":"213-224","publisher":"Elsevier Ltd","title":"Modelling the impacts of pests and diseases on agricultural systems","type":"article-journal","volume":"155"},"uris":["http://www.mendeley.com/documents/?uuid=e94dbe84-69fa-36a8-b98e-ce8dbc2260ef"]}],"mendeley":{"formattedCitation":"(Donatelli et al., 2017)","plainTextFormattedCitation":"(Donatelli et al., 2017)","previouslyFormattedCitation":"(Donatelli et al., 2017)"},"properties":{"noteIndex":0},"schema":"https://github.com/citation-style-language/schema/raw/master/csl-citation.json"}</w:instrText>
      </w:r>
      <w:r>
        <w:fldChar w:fldCharType="separate"/>
      </w:r>
      <w:r w:rsidRPr="000124F1">
        <w:rPr>
          <w:noProof/>
        </w:rPr>
        <w:t>(Donatelli et al., 2017)</w:t>
      </w:r>
      <w:r>
        <w:fldChar w:fldCharType="end"/>
      </w:r>
      <w:r>
        <w:t xml:space="preserve">. However, while modelling the biotic factors directly may not be feasible for most cropping system models, incorporating the physical manifestations of biotic effects may be sufficient for gaining insight into the magnitude of these effects. </w:t>
      </w:r>
    </w:p>
    <w:p w14:paraId="222C48E2" w14:textId="33FD9AA2" w:rsidR="00873853" w:rsidRDefault="00873853" w:rsidP="00873853">
      <w:r>
        <w:t xml:space="preserve">Our goal was to use multi-site, multi-year data to gain insight into factors contributing to the continuous corn penalty, identify dynamic field conditions that may drive it, and test our hypotheses using a process-based model. </w:t>
      </w:r>
    </w:p>
    <w:p w14:paraId="76DAEADC" w14:textId="47710327" w:rsidR="00FE3147" w:rsidRDefault="00FE3147" w:rsidP="007A1C67">
      <w:pPr>
        <w:pStyle w:val="Heading1"/>
      </w:pPr>
    </w:p>
    <w:p w14:paraId="5592CFC0" w14:textId="72A223FC" w:rsidR="00FE3147" w:rsidRDefault="00FE3147" w:rsidP="007A1C67">
      <w:pPr>
        <w:pStyle w:val="Heading1"/>
      </w:pPr>
      <w:r>
        <w:t>Methods and Materials</w:t>
      </w:r>
    </w:p>
    <w:p w14:paraId="514B7B6C" w14:textId="57CAC842" w:rsidR="00FE3147" w:rsidRDefault="00FE3147" w:rsidP="007A1C67">
      <w:pPr>
        <w:pStyle w:val="Heading1"/>
      </w:pPr>
    </w:p>
    <w:p w14:paraId="197166A4" w14:textId="51588897" w:rsidR="00FE3147" w:rsidRPr="00FE3147" w:rsidRDefault="00FE3147" w:rsidP="007A1C67">
      <w:pPr>
        <w:pStyle w:val="Heading2"/>
      </w:pPr>
      <w:r w:rsidRPr="00FE3147">
        <w:t>Experimental data</w:t>
      </w:r>
    </w:p>
    <w:p w14:paraId="10466EB1" w14:textId="676E4198" w:rsidR="00FE3147" w:rsidRDefault="00FE3147" w:rsidP="00F078F7">
      <w:pPr>
        <w:pStyle w:val="m-5394878258787082074msolistparagraph"/>
        <w:shd w:val="clear" w:color="auto" w:fill="FFFFFF"/>
        <w:spacing w:before="0" w:beforeAutospacing="0" w:after="0" w:afterAutospacing="0"/>
        <w:ind w:left="360"/>
        <w:rPr>
          <w:rFonts w:ascii="Calibri" w:hAnsi="Calibri" w:cs="Calibri"/>
          <w:color w:val="222222"/>
        </w:rPr>
      </w:pPr>
      <w:r>
        <w:rPr>
          <w:rFonts w:ascii="Calibri" w:hAnsi="Calibri" w:cs="Calibri"/>
          <w:color w:val="222222"/>
        </w:rPr>
        <w:t xml:space="preserve">The experimental layouts for the sites are reported elsewhere. Briefly, treatments consisted of cropping system (continuous maize, maize-soybean rotation with both phases present every year) and nitrogen (N) fertilization rate (Table X). </w:t>
      </w:r>
    </w:p>
    <w:p w14:paraId="0BD75151" w14:textId="5E5755E2" w:rsidR="00FE3147" w:rsidRDefault="00FE3147" w:rsidP="00F078F7">
      <w:pPr>
        <w:pStyle w:val="m-5394878258787082074msolistparagraph"/>
        <w:shd w:val="clear" w:color="auto" w:fill="FFFFFF"/>
        <w:spacing w:before="0" w:beforeAutospacing="0" w:after="0" w:afterAutospacing="0"/>
        <w:ind w:left="360"/>
        <w:rPr>
          <w:rFonts w:ascii="Calibri" w:hAnsi="Calibri" w:cs="Calibri"/>
          <w:color w:val="222222"/>
        </w:rPr>
      </w:pPr>
    </w:p>
    <w:p w14:paraId="5786A78D" w14:textId="7EDA6C3F" w:rsidR="00FE3147" w:rsidRDefault="00FE3147" w:rsidP="007A1C67">
      <w:pPr>
        <w:pStyle w:val="Heading2"/>
      </w:pPr>
      <w:r>
        <w:t>Modelling</w:t>
      </w:r>
    </w:p>
    <w:p w14:paraId="1C77B4F6" w14:textId="3765EF73" w:rsidR="00FE3147" w:rsidRDefault="00FE3147" w:rsidP="00F078F7">
      <w:pPr>
        <w:pStyle w:val="m-5394878258787082074msolistparagraph"/>
        <w:shd w:val="clear" w:color="auto" w:fill="FFFFFF"/>
        <w:spacing w:before="0" w:beforeAutospacing="0" w:after="0" w:afterAutospacing="0"/>
        <w:ind w:left="360"/>
        <w:rPr>
          <w:rFonts w:ascii="Calibri" w:hAnsi="Calibri" w:cs="Calibri"/>
          <w:color w:val="222222"/>
        </w:rPr>
      </w:pPr>
    </w:p>
    <w:p w14:paraId="5C9FDD73" w14:textId="283409DF" w:rsidR="00FE3147" w:rsidRDefault="00FE3147" w:rsidP="007A1C67">
      <w:pPr>
        <w:pStyle w:val="Heading2"/>
      </w:pPr>
      <w:r>
        <w:t>Statistical analyses</w:t>
      </w:r>
    </w:p>
    <w:p w14:paraId="6F6B89C6" w14:textId="02DF2002" w:rsidR="00FE3147" w:rsidRDefault="00374EC6" w:rsidP="00F078F7">
      <w:pPr>
        <w:pStyle w:val="m-5394878258787082074msolistparagraph"/>
        <w:shd w:val="clear" w:color="auto" w:fill="FFFFFF"/>
        <w:spacing w:before="0" w:beforeAutospacing="0" w:after="0" w:afterAutospacing="0"/>
        <w:ind w:left="360"/>
        <w:rPr>
          <w:rFonts w:ascii="Calibri" w:hAnsi="Calibri" w:cs="Calibri"/>
          <w:color w:val="222222"/>
        </w:rPr>
      </w:pPr>
      <w:r>
        <w:rPr>
          <w:rFonts w:ascii="Calibri" w:hAnsi="Calibri" w:cs="Calibri"/>
          <w:color w:val="222222"/>
        </w:rPr>
        <w:t xml:space="preserve">The significance of </w:t>
      </w:r>
      <w:proofErr w:type="spellStart"/>
      <w:r>
        <w:rPr>
          <w:rFonts w:ascii="Calibri" w:hAnsi="Calibri" w:cs="Calibri"/>
          <w:color w:val="222222"/>
        </w:rPr>
        <w:t>YcontM</w:t>
      </w:r>
      <w:proofErr w:type="spellEnd"/>
      <w:r>
        <w:rPr>
          <w:rFonts w:ascii="Calibri" w:hAnsi="Calibri" w:cs="Calibri"/>
          <w:color w:val="222222"/>
        </w:rPr>
        <w:t xml:space="preserve">, </w:t>
      </w:r>
      <w:proofErr w:type="spellStart"/>
      <w:r>
        <w:rPr>
          <w:rFonts w:ascii="Calibri" w:hAnsi="Calibri" w:cs="Calibri"/>
          <w:color w:val="222222"/>
        </w:rPr>
        <w:t>YrotM</w:t>
      </w:r>
      <w:proofErr w:type="spellEnd"/>
      <w:r>
        <w:rPr>
          <w:rFonts w:ascii="Calibri" w:hAnsi="Calibri" w:cs="Calibri"/>
          <w:color w:val="222222"/>
        </w:rPr>
        <w:t xml:space="preserve">, and </w:t>
      </w:r>
    </w:p>
    <w:p w14:paraId="3B0CC85E" w14:textId="21FD3F8A" w:rsidR="009862B7" w:rsidRDefault="00FE3147" w:rsidP="009862B7">
      <w:pPr>
        <w:pStyle w:val="m-5394878258787082074msolistparagraph"/>
        <w:shd w:val="clear" w:color="auto" w:fill="FFFFFF"/>
        <w:spacing w:before="0" w:beforeAutospacing="0" w:after="0" w:afterAutospacing="0"/>
        <w:ind w:left="360"/>
        <w:rPr>
          <w:rFonts w:ascii="Calibri" w:hAnsi="Calibri" w:cs="Calibri"/>
          <w:color w:val="222222"/>
        </w:rPr>
      </w:pPr>
      <w:r>
        <w:rPr>
          <w:rFonts w:ascii="Calibri" w:hAnsi="Calibri" w:cs="Calibri"/>
          <w:color w:val="222222"/>
        </w:rPr>
        <w:t xml:space="preserve">A quadratic plateau was fit to each site-year for </w:t>
      </w:r>
      <w:r w:rsidR="00374EC6">
        <w:rPr>
          <w:rFonts w:ascii="Calibri" w:hAnsi="Calibri" w:cs="Calibri"/>
          <w:color w:val="222222"/>
        </w:rPr>
        <w:t xml:space="preserve">each system’s </w:t>
      </w:r>
      <w:r w:rsidR="009862B7">
        <w:rPr>
          <w:rFonts w:ascii="Calibri" w:hAnsi="Calibri" w:cs="Calibri"/>
          <w:color w:val="222222"/>
        </w:rPr>
        <w:t>maize yields</w:t>
      </w:r>
      <w:r w:rsidR="00374EC6">
        <w:rPr>
          <w:rFonts w:ascii="Calibri" w:hAnsi="Calibri" w:cs="Calibri"/>
          <w:color w:val="222222"/>
        </w:rPr>
        <w:t xml:space="preserve"> as a function of </w:t>
      </w:r>
      <w:r w:rsidR="009862B7">
        <w:rPr>
          <w:rFonts w:ascii="Calibri" w:hAnsi="Calibri" w:cs="Calibri"/>
          <w:color w:val="222222"/>
        </w:rPr>
        <w:t>N fertilization rate (</w:t>
      </w:r>
      <w:proofErr w:type="gramStart"/>
      <w:r w:rsidR="009862B7">
        <w:rPr>
          <w:rFonts w:ascii="Calibri" w:hAnsi="Calibri" w:cs="Calibri"/>
          <w:color w:val="222222"/>
        </w:rPr>
        <w:t>e.g.</w:t>
      </w:r>
      <w:proofErr w:type="gramEnd"/>
      <w:r w:rsidR="009862B7">
        <w:rPr>
          <w:rFonts w:ascii="Calibri" w:hAnsi="Calibri" w:cs="Calibri"/>
          <w:color w:val="222222"/>
        </w:rPr>
        <w:t xml:space="preserve"> Figure X). The agronomically-optimum nitrogen rate (AONR) was estimated as the N rate </w:t>
      </w:r>
      <w:r w:rsidR="00374EC6">
        <w:rPr>
          <w:rFonts w:ascii="Calibri" w:hAnsi="Calibri" w:cs="Calibri"/>
          <w:color w:val="222222"/>
        </w:rPr>
        <w:t>where</w:t>
      </w:r>
      <w:r w:rsidR="009862B7">
        <w:rPr>
          <w:rFonts w:ascii="Calibri" w:hAnsi="Calibri" w:cs="Calibri"/>
          <w:color w:val="222222"/>
        </w:rPr>
        <w:t xml:space="preserve"> maize yields plateaued. The difference between the </w:t>
      </w:r>
      <w:proofErr w:type="spellStart"/>
      <w:r w:rsidR="009862B7">
        <w:rPr>
          <w:rFonts w:ascii="Calibri" w:hAnsi="Calibri" w:cs="Calibri"/>
          <w:color w:val="222222"/>
        </w:rPr>
        <w:t>Y</w:t>
      </w:r>
      <w:r w:rsidR="009862B7" w:rsidRPr="009862B7">
        <w:rPr>
          <w:rFonts w:ascii="Calibri" w:hAnsi="Calibri" w:cs="Calibri"/>
          <w:color w:val="222222"/>
          <w:vertAlign w:val="subscript"/>
        </w:rPr>
        <w:t>cont</w:t>
      </w:r>
      <w:r w:rsidR="009862B7">
        <w:rPr>
          <w:rFonts w:ascii="Calibri" w:hAnsi="Calibri" w:cs="Calibri"/>
          <w:color w:val="222222"/>
          <w:vertAlign w:val="subscript"/>
        </w:rPr>
        <w:t>M</w:t>
      </w:r>
      <w:proofErr w:type="spellEnd"/>
      <w:r w:rsidR="009862B7">
        <w:rPr>
          <w:rFonts w:ascii="Calibri" w:hAnsi="Calibri" w:cs="Calibri"/>
          <w:color w:val="222222"/>
        </w:rPr>
        <w:t xml:space="preserve"> at the </w:t>
      </w:r>
      <w:proofErr w:type="spellStart"/>
      <w:r w:rsidR="009862B7">
        <w:rPr>
          <w:rFonts w:ascii="Calibri" w:hAnsi="Calibri" w:cs="Calibri"/>
          <w:color w:val="222222"/>
        </w:rPr>
        <w:t>AONR</w:t>
      </w:r>
      <w:r w:rsidR="009862B7" w:rsidRPr="009862B7">
        <w:rPr>
          <w:rFonts w:ascii="Calibri" w:hAnsi="Calibri" w:cs="Calibri"/>
          <w:color w:val="222222"/>
          <w:vertAlign w:val="subscript"/>
        </w:rPr>
        <w:t>rot</w:t>
      </w:r>
      <w:r w:rsidR="009862B7">
        <w:rPr>
          <w:rFonts w:ascii="Calibri" w:hAnsi="Calibri" w:cs="Calibri"/>
          <w:color w:val="222222"/>
          <w:vertAlign w:val="subscript"/>
        </w:rPr>
        <w:t>M</w:t>
      </w:r>
      <w:proofErr w:type="spellEnd"/>
      <w:r w:rsidR="009862B7">
        <w:rPr>
          <w:rFonts w:ascii="Calibri" w:hAnsi="Calibri" w:cs="Calibri"/>
          <w:color w:val="222222"/>
        </w:rPr>
        <w:t xml:space="preserve"> and the </w:t>
      </w:r>
      <w:proofErr w:type="spellStart"/>
      <w:r w:rsidR="009862B7">
        <w:rPr>
          <w:rFonts w:ascii="Calibri" w:hAnsi="Calibri" w:cs="Calibri"/>
          <w:color w:val="222222"/>
        </w:rPr>
        <w:t>Y</w:t>
      </w:r>
      <w:r w:rsidR="009862B7" w:rsidRPr="009862B7">
        <w:rPr>
          <w:rFonts w:ascii="Calibri" w:hAnsi="Calibri" w:cs="Calibri"/>
          <w:color w:val="222222"/>
          <w:vertAlign w:val="subscript"/>
        </w:rPr>
        <w:t>contM</w:t>
      </w:r>
      <w:proofErr w:type="spellEnd"/>
      <w:r w:rsidR="009862B7">
        <w:rPr>
          <w:rFonts w:ascii="Calibri" w:hAnsi="Calibri" w:cs="Calibri"/>
          <w:color w:val="222222"/>
        </w:rPr>
        <w:t xml:space="preserve"> at the </w:t>
      </w:r>
      <w:proofErr w:type="spellStart"/>
      <w:r w:rsidR="009862B7">
        <w:rPr>
          <w:rFonts w:ascii="Calibri" w:hAnsi="Calibri" w:cs="Calibri"/>
          <w:color w:val="222222"/>
        </w:rPr>
        <w:t>AONR</w:t>
      </w:r>
      <w:r w:rsidR="009862B7" w:rsidRPr="009862B7">
        <w:rPr>
          <w:rFonts w:ascii="Calibri" w:hAnsi="Calibri" w:cs="Calibri"/>
          <w:color w:val="222222"/>
          <w:vertAlign w:val="subscript"/>
        </w:rPr>
        <w:t>contM</w:t>
      </w:r>
      <w:proofErr w:type="spellEnd"/>
      <w:r w:rsidR="009862B7">
        <w:rPr>
          <w:rFonts w:ascii="Calibri" w:hAnsi="Calibri" w:cs="Calibri"/>
          <w:color w:val="222222"/>
        </w:rPr>
        <w:t xml:space="preserve"> was assumed to represent an estimate of the yield gap that was closed through applying additional N fertilizer above the </w:t>
      </w:r>
      <w:proofErr w:type="spellStart"/>
      <w:r w:rsidR="009862B7">
        <w:rPr>
          <w:rFonts w:ascii="Calibri" w:hAnsi="Calibri" w:cs="Calibri"/>
          <w:color w:val="222222"/>
        </w:rPr>
        <w:t>AONR</w:t>
      </w:r>
      <w:r w:rsidR="009862B7" w:rsidRPr="009862B7">
        <w:rPr>
          <w:rFonts w:ascii="Calibri" w:hAnsi="Calibri" w:cs="Calibri"/>
          <w:color w:val="222222"/>
          <w:vertAlign w:val="subscript"/>
        </w:rPr>
        <w:t>rot</w:t>
      </w:r>
      <w:r w:rsidR="009862B7">
        <w:rPr>
          <w:rFonts w:ascii="Calibri" w:hAnsi="Calibri" w:cs="Calibri"/>
          <w:color w:val="222222"/>
          <w:vertAlign w:val="subscript"/>
        </w:rPr>
        <w:t>M</w:t>
      </w:r>
      <w:proofErr w:type="spellEnd"/>
      <w:r w:rsidR="009862B7">
        <w:rPr>
          <w:rFonts w:ascii="Calibri" w:hAnsi="Calibri" w:cs="Calibri"/>
          <w:color w:val="222222"/>
        </w:rPr>
        <w:t xml:space="preserve">. </w:t>
      </w:r>
      <w:r w:rsidR="00374EC6">
        <w:rPr>
          <w:rFonts w:ascii="Calibri" w:hAnsi="Calibri" w:cs="Calibri"/>
          <w:color w:val="222222"/>
        </w:rPr>
        <w:t xml:space="preserve">The </w:t>
      </w:r>
      <w:r w:rsidR="00374EC6">
        <w:rPr>
          <w:rFonts w:ascii="Calibri" w:hAnsi="Calibri" w:cs="Calibri"/>
          <w:color w:val="222222"/>
        </w:rPr>
        <w:lastRenderedPageBreak/>
        <w:t xml:space="preserve">remaining yield gap, or the continuous maize penalty, was estimated as the difference between the plateaued </w:t>
      </w:r>
      <w:proofErr w:type="spellStart"/>
      <w:r w:rsidR="00374EC6">
        <w:rPr>
          <w:rFonts w:ascii="Calibri" w:hAnsi="Calibri" w:cs="Calibri"/>
          <w:color w:val="222222"/>
        </w:rPr>
        <w:t>YrotM</w:t>
      </w:r>
      <w:proofErr w:type="spellEnd"/>
      <w:r w:rsidR="00374EC6">
        <w:rPr>
          <w:rFonts w:ascii="Calibri" w:hAnsi="Calibri" w:cs="Calibri"/>
          <w:color w:val="222222"/>
        </w:rPr>
        <w:t xml:space="preserve"> and </w:t>
      </w:r>
      <w:proofErr w:type="spellStart"/>
      <w:r w:rsidR="00374EC6">
        <w:rPr>
          <w:rFonts w:ascii="Calibri" w:hAnsi="Calibri" w:cs="Calibri"/>
          <w:color w:val="222222"/>
        </w:rPr>
        <w:t>YcontM</w:t>
      </w:r>
      <w:proofErr w:type="spellEnd"/>
      <w:r w:rsidR="00374EC6">
        <w:rPr>
          <w:rFonts w:ascii="Calibri" w:hAnsi="Calibri" w:cs="Calibri"/>
          <w:color w:val="222222"/>
        </w:rPr>
        <w:t xml:space="preserve">. Each site-year therefore had an estimated yield gap closed through N fertilization, and a remaining yield gap. </w:t>
      </w:r>
      <w:r w:rsidR="009862B7">
        <w:rPr>
          <w:rFonts w:ascii="Calibri" w:hAnsi="Calibri" w:cs="Calibri"/>
          <w:color w:val="222222"/>
        </w:rPr>
        <w:t>Th</w:t>
      </w:r>
      <w:r w:rsidR="00374EC6">
        <w:rPr>
          <w:rFonts w:ascii="Calibri" w:hAnsi="Calibri" w:cs="Calibri"/>
          <w:color w:val="222222"/>
        </w:rPr>
        <w:t>ese</w:t>
      </w:r>
      <w:r w:rsidR="009862B7">
        <w:rPr>
          <w:rFonts w:ascii="Calibri" w:hAnsi="Calibri" w:cs="Calibri"/>
          <w:color w:val="222222"/>
        </w:rPr>
        <w:t xml:space="preserve"> estimation</w:t>
      </w:r>
      <w:r w:rsidR="00374EC6">
        <w:rPr>
          <w:rFonts w:ascii="Calibri" w:hAnsi="Calibri" w:cs="Calibri"/>
          <w:color w:val="222222"/>
        </w:rPr>
        <w:t>s</w:t>
      </w:r>
      <w:r w:rsidR="009862B7">
        <w:rPr>
          <w:rFonts w:ascii="Calibri" w:hAnsi="Calibri" w:cs="Calibri"/>
          <w:color w:val="222222"/>
        </w:rPr>
        <w:t xml:space="preserve"> w</w:t>
      </w:r>
      <w:r w:rsidR="00374EC6">
        <w:rPr>
          <w:rFonts w:ascii="Calibri" w:hAnsi="Calibri" w:cs="Calibri"/>
          <w:color w:val="222222"/>
        </w:rPr>
        <w:t>ere</w:t>
      </w:r>
      <w:r w:rsidR="009862B7">
        <w:rPr>
          <w:rFonts w:ascii="Calibri" w:hAnsi="Calibri" w:cs="Calibri"/>
          <w:color w:val="222222"/>
        </w:rPr>
        <w:t xml:space="preserve"> done for each site-year (supplemental material).  </w:t>
      </w:r>
    </w:p>
    <w:p w14:paraId="7751E026" w14:textId="782F2C80" w:rsidR="009862B7" w:rsidRDefault="009862B7" w:rsidP="00F078F7">
      <w:pPr>
        <w:pStyle w:val="m-5394878258787082074msolistparagraph"/>
        <w:shd w:val="clear" w:color="auto" w:fill="FFFFFF"/>
        <w:spacing w:before="0" w:beforeAutospacing="0" w:after="0" w:afterAutospacing="0"/>
        <w:ind w:left="360"/>
        <w:rPr>
          <w:rFonts w:ascii="Calibri" w:hAnsi="Calibri" w:cs="Calibri"/>
          <w:color w:val="222222"/>
        </w:rPr>
      </w:pPr>
      <w:r>
        <w:rPr>
          <w:noProof/>
        </w:rPr>
        <w:drawing>
          <wp:inline distT="0" distB="0" distL="0" distR="0" wp14:anchorId="2BEA40E4" wp14:editId="62D7396D">
            <wp:extent cx="5943600" cy="3920490"/>
            <wp:effectExtent l="0" t="0" r="0" b="381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5"/>
                    <a:stretch>
                      <a:fillRect/>
                    </a:stretch>
                  </pic:blipFill>
                  <pic:spPr>
                    <a:xfrm>
                      <a:off x="0" y="0"/>
                      <a:ext cx="5943600" cy="3920490"/>
                    </a:xfrm>
                    <a:prstGeom prst="rect">
                      <a:avLst/>
                    </a:prstGeom>
                  </pic:spPr>
                </pic:pic>
              </a:graphicData>
            </a:graphic>
          </wp:inline>
        </w:drawing>
      </w:r>
    </w:p>
    <w:p w14:paraId="44CB13A0" w14:textId="494F958B" w:rsidR="009862B7" w:rsidRDefault="009862B7" w:rsidP="00F078F7">
      <w:pPr>
        <w:pStyle w:val="m-5394878258787082074msolistparagraph"/>
        <w:shd w:val="clear" w:color="auto" w:fill="FFFFFF"/>
        <w:spacing w:before="0" w:beforeAutospacing="0" w:after="0" w:afterAutospacing="0"/>
        <w:ind w:left="360"/>
        <w:rPr>
          <w:rFonts w:ascii="Calibri" w:hAnsi="Calibri" w:cs="Calibri"/>
          <w:color w:val="222222"/>
        </w:rPr>
      </w:pPr>
    </w:p>
    <w:p w14:paraId="0D28D52F" w14:textId="0CF6CB16" w:rsidR="009862B7" w:rsidRDefault="009862B7" w:rsidP="00F078F7">
      <w:pPr>
        <w:pStyle w:val="m-5394878258787082074msolistparagraph"/>
        <w:shd w:val="clear" w:color="auto" w:fill="FFFFFF"/>
        <w:spacing w:before="0" w:beforeAutospacing="0" w:after="0" w:afterAutospacing="0"/>
        <w:ind w:left="360"/>
        <w:rPr>
          <w:rFonts w:ascii="Calibri" w:hAnsi="Calibri" w:cs="Calibri"/>
          <w:color w:val="222222"/>
        </w:rPr>
      </w:pPr>
      <w:r>
        <w:rPr>
          <w:rFonts w:ascii="Calibri" w:hAnsi="Calibri" w:cs="Calibri"/>
          <w:color w:val="222222"/>
        </w:rPr>
        <w:t>Plateau yields of each system were compared using a mixed effect model with plateau-yield as the response variable, cropping system as a fixed effect, and a random intercept for both site and year</w:t>
      </w:r>
      <w:r w:rsidR="00374EC6">
        <w:rPr>
          <w:rFonts w:ascii="Calibri" w:hAnsi="Calibri" w:cs="Calibri"/>
          <w:color w:val="222222"/>
        </w:rPr>
        <w:t xml:space="preserve"> using the lme4 package. </w:t>
      </w:r>
    </w:p>
    <w:p w14:paraId="72D9B77F" w14:textId="55691523" w:rsidR="00374EC6" w:rsidRDefault="00374EC6" w:rsidP="00F078F7">
      <w:pPr>
        <w:pStyle w:val="m-5394878258787082074msolistparagraph"/>
        <w:shd w:val="clear" w:color="auto" w:fill="FFFFFF"/>
        <w:spacing w:before="0" w:beforeAutospacing="0" w:after="0" w:afterAutospacing="0"/>
        <w:ind w:left="360"/>
        <w:rPr>
          <w:rFonts w:ascii="Calibri" w:hAnsi="Calibri" w:cs="Calibri"/>
          <w:color w:val="222222"/>
        </w:rPr>
      </w:pPr>
    </w:p>
    <w:p w14:paraId="3B5CC192" w14:textId="0835FDEF" w:rsidR="00374EC6" w:rsidRDefault="00374EC6" w:rsidP="00F078F7">
      <w:pPr>
        <w:pStyle w:val="m-5394878258787082074msolistparagraph"/>
        <w:shd w:val="clear" w:color="auto" w:fill="FFFFFF"/>
        <w:spacing w:before="0" w:beforeAutospacing="0" w:after="0" w:afterAutospacing="0"/>
        <w:ind w:left="360"/>
        <w:rPr>
          <w:rFonts w:ascii="Calibri" w:hAnsi="Calibri" w:cs="Calibri"/>
          <w:color w:val="222222"/>
        </w:rPr>
      </w:pPr>
      <w:r>
        <w:rPr>
          <w:rFonts w:ascii="Calibri" w:hAnsi="Calibri" w:cs="Calibri"/>
          <w:color w:val="222222"/>
        </w:rPr>
        <w:t xml:space="preserve">The contributions of site and year to variation in both the yield gap closed through N fertilization and the remaining yield gap were assessed using the </w:t>
      </w:r>
      <w:proofErr w:type="spellStart"/>
      <w:r>
        <w:rPr>
          <w:rFonts w:ascii="Calibri" w:hAnsi="Calibri" w:cs="Calibri"/>
          <w:color w:val="222222"/>
        </w:rPr>
        <w:t>reptR</w:t>
      </w:r>
      <w:proofErr w:type="spellEnd"/>
      <w:r>
        <w:rPr>
          <w:rFonts w:ascii="Calibri" w:hAnsi="Calibri" w:cs="Calibri"/>
          <w:color w:val="222222"/>
        </w:rPr>
        <w:t xml:space="preserve"> package. </w:t>
      </w:r>
    </w:p>
    <w:p w14:paraId="350055AB" w14:textId="77777777" w:rsidR="00374EC6" w:rsidRDefault="00374EC6" w:rsidP="00F078F7">
      <w:pPr>
        <w:pStyle w:val="m-5394878258787082074msolistparagraph"/>
        <w:shd w:val="clear" w:color="auto" w:fill="FFFFFF"/>
        <w:spacing w:before="0" w:beforeAutospacing="0" w:after="0" w:afterAutospacing="0"/>
        <w:ind w:left="360"/>
        <w:rPr>
          <w:rFonts w:ascii="Calibri" w:hAnsi="Calibri" w:cs="Calibri"/>
          <w:color w:val="222222"/>
        </w:rPr>
      </w:pPr>
    </w:p>
    <w:p w14:paraId="285D3956" w14:textId="66A4A55F" w:rsidR="00374EC6" w:rsidRDefault="00374EC6" w:rsidP="00F078F7">
      <w:pPr>
        <w:pStyle w:val="m-5394878258787082074msolistparagraph"/>
        <w:shd w:val="clear" w:color="auto" w:fill="FFFFFF"/>
        <w:spacing w:before="0" w:beforeAutospacing="0" w:after="0" w:afterAutospacing="0"/>
        <w:ind w:left="360"/>
        <w:rPr>
          <w:rFonts w:ascii="Calibri" w:hAnsi="Calibri" w:cs="Calibri"/>
          <w:color w:val="222222"/>
        </w:rPr>
      </w:pPr>
      <w:r>
        <w:rPr>
          <w:rFonts w:ascii="Calibri" w:hAnsi="Calibri" w:cs="Calibri"/>
          <w:color w:val="222222"/>
        </w:rPr>
        <w:t xml:space="preserve">Correlations between the yield gap closed through N fertilization and the remaining yield gap were tested using the </w:t>
      </w:r>
      <w:proofErr w:type="spellStart"/>
      <w:r w:rsidRPr="00374EC6">
        <w:rPr>
          <w:rFonts w:ascii="Calibri" w:hAnsi="Calibri" w:cs="Calibri"/>
          <w:i/>
          <w:iCs/>
          <w:color w:val="222222"/>
        </w:rPr>
        <w:t>cor</w:t>
      </w:r>
      <w:proofErr w:type="spellEnd"/>
      <w:r>
        <w:rPr>
          <w:rFonts w:ascii="Calibri" w:hAnsi="Calibri" w:cs="Calibri"/>
          <w:color w:val="222222"/>
        </w:rPr>
        <w:t xml:space="preserve"> function of R. </w:t>
      </w:r>
    </w:p>
    <w:p w14:paraId="66BF05D4" w14:textId="77777777" w:rsidR="009862B7" w:rsidRPr="00FE3147" w:rsidRDefault="009862B7" w:rsidP="00F078F7">
      <w:pPr>
        <w:pStyle w:val="m-5394878258787082074msolistparagraph"/>
        <w:shd w:val="clear" w:color="auto" w:fill="FFFFFF"/>
        <w:spacing w:before="0" w:beforeAutospacing="0" w:after="0" w:afterAutospacing="0"/>
        <w:ind w:left="360"/>
        <w:rPr>
          <w:rFonts w:ascii="Calibri" w:hAnsi="Calibri" w:cs="Calibri"/>
          <w:color w:val="222222"/>
        </w:rPr>
      </w:pPr>
    </w:p>
    <w:p w14:paraId="1D950F29" w14:textId="6BA80CD9" w:rsidR="007A1C67" w:rsidRDefault="007A1C67" w:rsidP="007A1C67">
      <w:pPr>
        <w:pStyle w:val="Heading1"/>
      </w:pPr>
      <w:r>
        <w:t>Results and Discussion</w:t>
      </w:r>
    </w:p>
    <w:p w14:paraId="2901C550" w14:textId="77777777" w:rsidR="007A1C67" w:rsidRDefault="007A1C67" w:rsidP="007A1C67">
      <w:pPr>
        <w:pStyle w:val="m-5394878258787082074msolistparagraph"/>
        <w:shd w:val="clear" w:color="auto" w:fill="FFFFFF"/>
        <w:spacing w:before="0" w:beforeAutospacing="0" w:after="0" w:afterAutospacing="0"/>
        <w:ind w:left="360"/>
        <w:rPr>
          <w:rFonts w:ascii="Calibri" w:hAnsi="Calibri" w:cs="Calibri"/>
          <w:b/>
          <w:bCs/>
          <w:color w:val="222222"/>
        </w:rPr>
      </w:pPr>
    </w:p>
    <w:p w14:paraId="15ECA4A7" w14:textId="2186A25B" w:rsidR="00C92E0D" w:rsidRPr="001D7219" w:rsidRDefault="00C92E0D" w:rsidP="00C92E0D">
      <w:pPr>
        <w:pStyle w:val="m-5394878258787082074msolistparagraph"/>
        <w:shd w:val="clear" w:color="auto" w:fill="FFFFFF"/>
        <w:spacing w:before="0" w:beforeAutospacing="0" w:after="0" w:afterAutospacing="0"/>
        <w:rPr>
          <w:rFonts w:ascii="Calibri" w:hAnsi="Calibri" w:cs="Calibri"/>
          <w:b/>
          <w:bCs/>
          <w:color w:val="222222"/>
        </w:rPr>
      </w:pPr>
    </w:p>
    <w:p w14:paraId="3F763CC0" w14:textId="2840A09D" w:rsidR="007A1C67" w:rsidRDefault="007A1C67" w:rsidP="007A1C67">
      <w:pPr>
        <w:pStyle w:val="Heading2"/>
      </w:pPr>
      <w:r>
        <w:lastRenderedPageBreak/>
        <w:t>Experimental data analysis</w:t>
      </w:r>
    </w:p>
    <w:p w14:paraId="5C827712" w14:textId="44225613" w:rsidR="007A1C67" w:rsidRPr="007A1C67" w:rsidRDefault="007A1C67" w:rsidP="007A1C67">
      <w:pPr>
        <w:rPr>
          <w:sz w:val="24"/>
          <w:szCs w:val="24"/>
        </w:rPr>
      </w:pPr>
      <w:r>
        <w:rPr>
          <w:sz w:val="24"/>
          <w:szCs w:val="24"/>
        </w:rPr>
        <w:t xml:space="preserve">Over the duration of the experiments (1999-2016), maize yields in both rotated and continuous cropping systems increased at a rate of </w:t>
      </w:r>
      <w:proofErr w:type="gramStart"/>
      <w:r>
        <w:rPr>
          <w:sz w:val="24"/>
          <w:szCs w:val="24"/>
        </w:rPr>
        <w:t>X  and</w:t>
      </w:r>
      <w:proofErr w:type="gramEnd"/>
      <w:r>
        <w:rPr>
          <w:sz w:val="24"/>
          <w:szCs w:val="24"/>
        </w:rPr>
        <w:t xml:space="preserve"> X Mg ha-1, respectively, rendering the continuous maize penalty steady at X Mg ha-1.  </w:t>
      </w:r>
    </w:p>
    <w:tbl>
      <w:tblPr>
        <w:tblStyle w:val="TableGrid"/>
        <w:tblW w:w="0" w:type="auto"/>
        <w:tblLook w:val="04A0" w:firstRow="1" w:lastRow="0" w:firstColumn="1" w:lastColumn="0" w:noHBand="0" w:noVBand="1"/>
      </w:tblPr>
      <w:tblGrid>
        <w:gridCol w:w="9350"/>
      </w:tblGrid>
      <w:tr w:rsidR="00C92E0D" w:rsidRPr="001D7219" w14:paraId="485B2FBD" w14:textId="77777777" w:rsidTr="00D51A0D">
        <w:tc>
          <w:tcPr>
            <w:tcW w:w="9350" w:type="dxa"/>
          </w:tcPr>
          <w:p w14:paraId="09060E31" w14:textId="07E10373" w:rsidR="00C92E0D" w:rsidRPr="001D7219" w:rsidRDefault="00F23DBB" w:rsidP="00D51A0D">
            <w:pPr>
              <w:rPr>
                <w:sz w:val="24"/>
                <w:szCs w:val="24"/>
              </w:rPr>
            </w:pPr>
            <w:commentRangeStart w:id="0"/>
            <w:r w:rsidRPr="001D7219">
              <w:rPr>
                <w:noProof/>
                <w:sz w:val="24"/>
                <w:szCs w:val="24"/>
              </w:rPr>
              <w:drawing>
                <wp:inline distT="0" distB="0" distL="0" distR="0" wp14:anchorId="5E4E147D" wp14:editId="63898D4B">
                  <wp:extent cx="5943600" cy="2884805"/>
                  <wp:effectExtent l="0" t="0" r="0" b="0"/>
                  <wp:docPr id="1" name="Picture 1"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ap&#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884805"/>
                          </a:xfrm>
                          <a:prstGeom prst="rect">
                            <a:avLst/>
                          </a:prstGeom>
                        </pic:spPr>
                      </pic:pic>
                    </a:graphicData>
                  </a:graphic>
                </wp:inline>
              </w:drawing>
            </w:r>
            <w:commentRangeEnd w:id="0"/>
            <w:r w:rsidR="00CA17AF">
              <w:rPr>
                <w:rStyle w:val="CommentReference"/>
              </w:rPr>
              <w:commentReference w:id="0"/>
            </w:r>
          </w:p>
        </w:tc>
      </w:tr>
      <w:tr w:rsidR="00C92E0D" w:rsidRPr="001D7219" w14:paraId="4701ED85" w14:textId="77777777" w:rsidTr="00D51A0D">
        <w:tc>
          <w:tcPr>
            <w:tcW w:w="9350" w:type="dxa"/>
          </w:tcPr>
          <w:p w14:paraId="6D433981" w14:textId="4710D5E9" w:rsidR="00C92E0D" w:rsidRPr="001D7219" w:rsidRDefault="00F23DBB" w:rsidP="00D51A0D">
            <w:pPr>
              <w:rPr>
                <w:sz w:val="24"/>
                <w:szCs w:val="24"/>
              </w:rPr>
            </w:pPr>
            <w:r w:rsidRPr="001D7219">
              <w:t>(</w:t>
            </w:r>
            <w:r w:rsidRPr="001D7219">
              <w:rPr>
                <w:i/>
                <w:iCs/>
              </w:rPr>
              <w:t>Left</w:t>
            </w:r>
            <w:r w:rsidRPr="001D7219">
              <w:t xml:space="preserve">) Geographic location of the 14 sites included in this dataset, with each site representing 8-18 site-years </w:t>
            </w:r>
            <w:r w:rsidR="00C642BE" w:rsidRPr="001D7219">
              <w:t xml:space="preserve">(size of points) </w:t>
            </w:r>
            <w:r w:rsidRPr="001D7219">
              <w:t>for a total of 179 site-years. (</w:t>
            </w:r>
            <w:r w:rsidRPr="001D7219">
              <w:rPr>
                <w:i/>
                <w:iCs/>
              </w:rPr>
              <w:t>Right</w:t>
            </w:r>
            <w:r w:rsidRPr="001D7219">
              <w:t xml:space="preserve">) </w:t>
            </w:r>
            <w:r w:rsidR="00C92E0D" w:rsidRPr="001D7219">
              <w:t xml:space="preserve">Grain yields for maize grown </w:t>
            </w:r>
            <w:r w:rsidR="003B19DA" w:rsidRPr="001D7219">
              <w:t>at high nitrogen fertilization rates (</w:t>
            </w:r>
            <w:r w:rsidR="003B19DA" w:rsidRPr="001D7219">
              <w:rPr>
                <w:rFonts w:cstheme="minorHAnsi"/>
              </w:rPr>
              <w:t>≥</w:t>
            </w:r>
            <w:r w:rsidR="003B19DA" w:rsidRPr="001D7219">
              <w:t xml:space="preserve">180 kg ha-1) </w:t>
            </w:r>
            <w:r w:rsidR="00C92E0D" w:rsidRPr="001D7219">
              <w:t>continuously (</w:t>
            </w:r>
            <w:r w:rsidRPr="001D7219">
              <w:t>pink</w:t>
            </w:r>
            <w:r w:rsidR="00C92E0D" w:rsidRPr="001D7219">
              <w:t xml:space="preserve"> triangles), in rotation with soybean (blue circles), and the difference between the </w:t>
            </w:r>
            <w:r w:rsidRPr="001D7219">
              <w:t>two</w:t>
            </w:r>
            <w:r w:rsidR="00C92E0D" w:rsidRPr="001D7219">
              <w:t xml:space="preserve"> (</w:t>
            </w:r>
            <w:r w:rsidRPr="001D7219">
              <w:t>continuous maize penalty, green</w:t>
            </w:r>
            <w:r w:rsidR="00C92E0D" w:rsidRPr="001D7219">
              <w:t xml:space="preserve"> squares) </w:t>
            </w:r>
            <w:r w:rsidRPr="001D7219">
              <w:t>from 1999-2016. Trends are the same within a site, see supplementary materia</w:t>
            </w:r>
            <w:r w:rsidR="00E27585" w:rsidRPr="001D7219">
              <w:t>l</w:t>
            </w:r>
            <w:r w:rsidRPr="001D7219">
              <w:t>.</w:t>
            </w:r>
          </w:p>
        </w:tc>
      </w:tr>
    </w:tbl>
    <w:p w14:paraId="56D6CB58" w14:textId="05893D48" w:rsidR="00C92E0D" w:rsidRPr="001D7219" w:rsidRDefault="00C92E0D" w:rsidP="00F078F7">
      <w:pPr>
        <w:pStyle w:val="m-5394878258787082074msolistparagraph"/>
        <w:shd w:val="clear" w:color="auto" w:fill="FFFFFF"/>
        <w:spacing w:before="0" w:beforeAutospacing="0" w:after="0" w:afterAutospacing="0"/>
        <w:ind w:left="360"/>
        <w:rPr>
          <w:rFonts w:ascii="Calibri" w:hAnsi="Calibri" w:cs="Calibri"/>
          <w:b/>
          <w:bCs/>
          <w:color w:val="222222"/>
        </w:rPr>
      </w:pPr>
    </w:p>
    <w:p w14:paraId="7D00AEB9" w14:textId="1D1CA268" w:rsidR="00240933" w:rsidRPr="001D7219" w:rsidRDefault="00240933" w:rsidP="00F078F7">
      <w:pPr>
        <w:pStyle w:val="m-5394878258787082074msolistparagraph"/>
        <w:shd w:val="clear" w:color="auto" w:fill="FFFFFF"/>
        <w:spacing w:before="0" w:beforeAutospacing="0" w:after="0" w:afterAutospacing="0"/>
        <w:ind w:left="360"/>
        <w:rPr>
          <w:rFonts w:ascii="Calibri" w:hAnsi="Calibri" w:cs="Calibri"/>
          <w:b/>
          <w:bCs/>
          <w:color w:val="222222"/>
        </w:rPr>
      </w:pPr>
    </w:p>
    <w:p w14:paraId="6E8F36BC" w14:textId="4F219850" w:rsidR="00240933" w:rsidRPr="001D7219" w:rsidRDefault="00240933" w:rsidP="00F078F7">
      <w:pPr>
        <w:pStyle w:val="m-5394878258787082074msolistparagraph"/>
        <w:shd w:val="clear" w:color="auto" w:fill="FFFFFF"/>
        <w:spacing w:before="0" w:beforeAutospacing="0" w:after="0" w:afterAutospacing="0"/>
        <w:ind w:left="360"/>
        <w:rPr>
          <w:rFonts w:ascii="Calibri" w:hAnsi="Calibri" w:cs="Calibri"/>
          <w:b/>
          <w:bCs/>
          <w:color w:val="222222"/>
        </w:rPr>
      </w:pPr>
    </w:p>
    <w:p w14:paraId="383963EE" w14:textId="799BC7B1" w:rsidR="00960AC1" w:rsidRPr="001D7219" w:rsidRDefault="003B19DA" w:rsidP="001D7219">
      <w:pPr>
        <w:pStyle w:val="ListParagraph"/>
        <w:numPr>
          <w:ilvl w:val="0"/>
          <w:numId w:val="7"/>
        </w:numPr>
        <w:rPr>
          <w:b/>
          <w:bCs/>
          <w:sz w:val="24"/>
          <w:szCs w:val="24"/>
        </w:rPr>
      </w:pPr>
      <w:r w:rsidRPr="001D7219">
        <w:rPr>
          <w:b/>
          <w:bCs/>
          <w:sz w:val="24"/>
          <w:szCs w:val="24"/>
        </w:rPr>
        <w:t>In any given year, t</w:t>
      </w:r>
      <w:r w:rsidR="00960AC1" w:rsidRPr="001D7219">
        <w:rPr>
          <w:b/>
          <w:bCs/>
          <w:sz w:val="24"/>
          <w:szCs w:val="24"/>
        </w:rPr>
        <w:t>h</w:t>
      </w:r>
      <w:r w:rsidR="001D7219" w:rsidRPr="001D7219">
        <w:rPr>
          <w:b/>
          <w:bCs/>
          <w:sz w:val="24"/>
          <w:szCs w:val="24"/>
        </w:rPr>
        <w:t>e continuous maize</w:t>
      </w:r>
      <w:r w:rsidR="00960AC1" w:rsidRPr="001D7219">
        <w:rPr>
          <w:b/>
          <w:bCs/>
          <w:sz w:val="24"/>
          <w:szCs w:val="24"/>
        </w:rPr>
        <w:t xml:space="preserve"> penalty is composed of both nitrogen-</w:t>
      </w:r>
      <w:r w:rsidRPr="001D7219">
        <w:rPr>
          <w:b/>
          <w:bCs/>
          <w:sz w:val="24"/>
          <w:szCs w:val="24"/>
        </w:rPr>
        <w:t xml:space="preserve"> </w:t>
      </w:r>
      <w:r w:rsidR="00E27585" w:rsidRPr="001D7219">
        <w:rPr>
          <w:b/>
          <w:bCs/>
          <w:sz w:val="24"/>
          <w:szCs w:val="24"/>
        </w:rPr>
        <w:t xml:space="preserve">(closable with additional nitrogen fertilization) </w:t>
      </w:r>
      <w:r w:rsidRPr="001D7219">
        <w:rPr>
          <w:b/>
          <w:bCs/>
          <w:sz w:val="24"/>
          <w:szCs w:val="24"/>
        </w:rPr>
        <w:t xml:space="preserve">and non-nitrogen </w:t>
      </w:r>
      <w:r w:rsidR="00E27585" w:rsidRPr="001D7219">
        <w:rPr>
          <w:b/>
          <w:bCs/>
          <w:sz w:val="24"/>
          <w:szCs w:val="24"/>
        </w:rPr>
        <w:t xml:space="preserve">(not closable) </w:t>
      </w:r>
      <w:r w:rsidRPr="001D7219">
        <w:rPr>
          <w:b/>
          <w:bCs/>
          <w:sz w:val="24"/>
          <w:szCs w:val="24"/>
        </w:rPr>
        <w:t>components</w:t>
      </w:r>
      <w:r w:rsidR="007F382B" w:rsidRPr="001D7219">
        <w:rPr>
          <w:b/>
          <w:bCs/>
          <w:sz w:val="24"/>
          <w:szCs w:val="24"/>
        </w:rPr>
        <w:t>. The relative contribution of each</w:t>
      </w:r>
      <w:r w:rsidRPr="001D7219">
        <w:rPr>
          <w:b/>
          <w:bCs/>
          <w:sz w:val="24"/>
          <w:szCs w:val="24"/>
        </w:rPr>
        <w:t xml:space="preserve"> can be determined from the nitrogen-response curve. </w:t>
      </w:r>
    </w:p>
    <w:p w14:paraId="0FEBE558" w14:textId="77777777" w:rsidR="00960AC1" w:rsidRPr="001D7219" w:rsidRDefault="00960AC1" w:rsidP="00F078F7">
      <w:pPr>
        <w:pStyle w:val="m-5394878258787082074msolistparagraph"/>
        <w:shd w:val="clear" w:color="auto" w:fill="FFFFFF"/>
        <w:spacing w:before="0" w:beforeAutospacing="0" w:after="0" w:afterAutospacing="0"/>
        <w:ind w:left="360"/>
        <w:rPr>
          <w:rFonts w:ascii="Calibri" w:hAnsi="Calibri" w:cs="Calibri"/>
          <w:b/>
          <w:bCs/>
          <w:color w:val="222222"/>
        </w:rPr>
      </w:pPr>
    </w:p>
    <w:tbl>
      <w:tblPr>
        <w:tblStyle w:val="TableGrid"/>
        <w:tblW w:w="0" w:type="auto"/>
        <w:tblLook w:val="04A0" w:firstRow="1" w:lastRow="0" w:firstColumn="1" w:lastColumn="0" w:noHBand="0" w:noVBand="1"/>
      </w:tblPr>
      <w:tblGrid>
        <w:gridCol w:w="9350"/>
      </w:tblGrid>
      <w:tr w:rsidR="00C92E0D" w:rsidRPr="001D7219" w14:paraId="1A7832B1" w14:textId="77777777" w:rsidTr="00D51A0D">
        <w:tc>
          <w:tcPr>
            <w:tcW w:w="9350" w:type="dxa"/>
          </w:tcPr>
          <w:p w14:paraId="7F3E776B" w14:textId="421DFB97" w:rsidR="00C92E0D" w:rsidRPr="001D7219" w:rsidRDefault="00F7619A" w:rsidP="00D51A0D">
            <w:pPr>
              <w:rPr>
                <w:sz w:val="24"/>
                <w:szCs w:val="24"/>
              </w:rPr>
            </w:pPr>
            <w:commentRangeStart w:id="1"/>
            <w:r w:rsidRPr="001D7219">
              <w:rPr>
                <w:noProof/>
                <w:sz w:val="24"/>
                <w:szCs w:val="24"/>
              </w:rPr>
              <w:lastRenderedPageBreak/>
              <w:drawing>
                <wp:inline distT="0" distB="0" distL="0" distR="0" wp14:anchorId="134995C4" wp14:editId="05CF918C">
                  <wp:extent cx="5943600" cy="5349240"/>
                  <wp:effectExtent l="0" t="0" r="0" b="3810"/>
                  <wp:docPr id="10" name="Picture 1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5349240"/>
                          </a:xfrm>
                          <a:prstGeom prst="rect">
                            <a:avLst/>
                          </a:prstGeom>
                        </pic:spPr>
                      </pic:pic>
                    </a:graphicData>
                  </a:graphic>
                </wp:inline>
              </w:drawing>
            </w:r>
            <w:commentRangeEnd w:id="1"/>
            <w:r w:rsidR="00CA17AF">
              <w:rPr>
                <w:rStyle w:val="CommentReference"/>
              </w:rPr>
              <w:commentReference w:id="1"/>
            </w:r>
          </w:p>
        </w:tc>
      </w:tr>
      <w:tr w:rsidR="00C92E0D" w:rsidRPr="001D7219" w14:paraId="21E3F008" w14:textId="77777777" w:rsidTr="00D51A0D">
        <w:tc>
          <w:tcPr>
            <w:tcW w:w="9350" w:type="dxa"/>
          </w:tcPr>
          <w:p w14:paraId="103D7CA8" w14:textId="53F49ADE" w:rsidR="00C92E0D" w:rsidRPr="001D7219" w:rsidRDefault="00960AC1" w:rsidP="00D51A0D">
            <w:pPr>
              <w:rPr>
                <w:sz w:val="24"/>
                <w:szCs w:val="24"/>
              </w:rPr>
            </w:pPr>
            <w:r w:rsidRPr="001D7219">
              <w:rPr>
                <w:sz w:val="24"/>
                <w:szCs w:val="24"/>
              </w:rPr>
              <w:t>(</w:t>
            </w:r>
            <w:r w:rsidR="00F7619A" w:rsidRPr="001D7219">
              <w:rPr>
                <w:i/>
                <w:iCs/>
                <w:sz w:val="24"/>
                <w:szCs w:val="24"/>
              </w:rPr>
              <w:t>Top l</w:t>
            </w:r>
            <w:r w:rsidR="00F23DBB" w:rsidRPr="001D7219">
              <w:rPr>
                <w:i/>
                <w:iCs/>
                <w:sz w:val="24"/>
                <w:szCs w:val="24"/>
              </w:rPr>
              <w:t>eft</w:t>
            </w:r>
            <w:r w:rsidRPr="001D7219">
              <w:rPr>
                <w:sz w:val="24"/>
                <w:szCs w:val="24"/>
              </w:rPr>
              <w:t xml:space="preserve">) </w:t>
            </w:r>
            <w:r w:rsidR="003B19DA" w:rsidRPr="001D7219">
              <w:rPr>
                <w:sz w:val="24"/>
                <w:szCs w:val="24"/>
              </w:rPr>
              <w:t>Nitrogen response curves from IA</w:t>
            </w:r>
            <w:r w:rsidR="00F23DBB" w:rsidRPr="001D7219">
              <w:rPr>
                <w:sz w:val="24"/>
                <w:szCs w:val="24"/>
              </w:rPr>
              <w:t>-4</w:t>
            </w:r>
            <w:r w:rsidR="003B19DA" w:rsidRPr="001D7219">
              <w:rPr>
                <w:sz w:val="24"/>
                <w:szCs w:val="24"/>
              </w:rPr>
              <w:t xml:space="preserve"> in 2003 with quadratic plateau-estimated agronomically optimum nitrogen rates (AONRs) which are used to estimate the </w:t>
            </w:r>
            <w:r w:rsidR="00F7619A" w:rsidRPr="001D7219">
              <w:rPr>
                <w:sz w:val="24"/>
                <w:szCs w:val="24"/>
              </w:rPr>
              <w:t xml:space="preserve">yield gap closable through </w:t>
            </w:r>
            <w:r w:rsidR="003B19DA" w:rsidRPr="001D7219">
              <w:rPr>
                <w:sz w:val="24"/>
                <w:szCs w:val="24"/>
              </w:rPr>
              <w:t xml:space="preserve">nitrogen (N) </w:t>
            </w:r>
            <w:r w:rsidR="00F7619A" w:rsidRPr="001D7219">
              <w:rPr>
                <w:sz w:val="24"/>
                <w:szCs w:val="24"/>
              </w:rPr>
              <w:t>and the yield gap not closable through N</w:t>
            </w:r>
            <w:r w:rsidR="003B19DA" w:rsidRPr="001D7219">
              <w:rPr>
                <w:sz w:val="24"/>
                <w:szCs w:val="24"/>
              </w:rPr>
              <w:t xml:space="preserve"> </w:t>
            </w:r>
            <w:r w:rsidR="00F7619A" w:rsidRPr="001D7219">
              <w:rPr>
                <w:sz w:val="24"/>
                <w:szCs w:val="24"/>
              </w:rPr>
              <w:t>(</w:t>
            </w:r>
            <w:r w:rsidR="00F7619A" w:rsidRPr="001D7219">
              <w:rPr>
                <w:i/>
                <w:iCs/>
                <w:sz w:val="24"/>
                <w:szCs w:val="24"/>
              </w:rPr>
              <w:t>Bottom left</w:t>
            </w:r>
            <w:r w:rsidR="00F7619A" w:rsidRPr="001D7219">
              <w:rPr>
                <w:sz w:val="24"/>
                <w:szCs w:val="24"/>
              </w:rPr>
              <w:t xml:space="preserve">) The frequency distributions of the size of N- and non-N closable yield gaps </w:t>
            </w:r>
            <w:r w:rsidR="003B19DA" w:rsidRPr="001D7219">
              <w:rPr>
                <w:sz w:val="24"/>
                <w:szCs w:val="24"/>
              </w:rPr>
              <w:t>(</w:t>
            </w:r>
            <w:r w:rsidR="00F23DBB" w:rsidRPr="001D7219">
              <w:rPr>
                <w:i/>
                <w:iCs/>
                <w:sz w:val="24"/>
                <w:szCs w:val="24"/>
              </w:rPr>
              <w:t>Right</w:t>
            </w:r>
            <w:r w:rsidR="003B19DA" w:rsidRPr="001D7219">
              <w:rPr>
                <w:sz w:val="24"/>
                <w:szCs w:val="24"/>
              </w:rPr>
              <w:t xml:space="preserve">) Size of each component by site-year, ordered from smallest </w:t>
            </w:r>
            <w:r w:rsidR="00F23DBB" w:rsidRPr="001D7219">
              <w:rPr>
                <w:sz w:val="24"/>
                <w:szCs w:val="24"/>
              </w:rPr>
              <w:t xml:space="preserve">to largest </w:t>
            </w:r>
            <w:r w:rsidR="003B19DA" w:rsidRPr="001D7219">
              <w:rPr>
                <w:sz w:val="24"/>
                <w:szCs w:val="24"/>
              </w:rPr>
              <w:t xml:space="preserve">non-N yield reduction; if quadratic plateaus failed to fit a given site year’s data the components were deemed undeterminable. </w:t>
            </w:r>
            <w:r w:rsidR="00240933" w:rsidRPr="001D7219">
              <w:rPr>
                <w:sz w:val="24"/>
                <w:szCs w:val="24"/>
              </w:rPr>
              <w:t xml:space="preserve">Quadratic plateau fits for </w:t>
            </w:r>
            <w:r w:rsidR="003B19DA" w:rsidRPr="001D7219">
              <w:rPr>
                <w:sz w:val="24"/>
                <w:szCs w:val="24"/>
              </w:rPr>
              <w:t>all</w:t>
            </w:r>
            <w:r w:rsidR="00240933" w:rsidRPr="001D7219">
              <w:rPr>
                <w:sz w:val="24"/>
                <w:szCs w:val="24"/>
              </w:rPr>
              <w:t xml:space="preserve"> individual</w:t>
            </w:r>
            <w:r w:rsidR="003B19DA" w:rsidRPr="001D7219">
              <w:rPr>
                <w:sz w:val="24"/>
                <w:szCs w:val="24"/>
              </w:rPr>
              <w:t xml:space="preserve"> site</w:t>
            </w:r>
            <w:r w:rsidR="00240933" w:rsidRPr="001D7219">
              <w:rPr>
                <w:sz w:val="24"/>
                <w:szCs w:val="24"/>
              </w:rPr>
              <w:t>-</w:t>
            </w:r>
            <w:r w:rsidR="003B19DA" w:rsidRPr="001D7219">
              <w:rPr>
                <w:sz w:val="24"/>
                <w:szCs w:val="24"/>
              </w:rPr>
              <w:t xml:space="preserve">years </w:t>
            </w:r>
            <w:r w:rsidR="00240933" w:rsidRPr="001D7219">
              <w:rPr>
                <w:sz w:val="24"/>
                <w:szCs w:val="24"/>
              </w:rPr>
              <w:t>are</w:t>
            </w:r>
            <w:r w:rsidR="003B19DA" w:rsidRPr="001D7219">
              <w:rPr>
                <w:sz w:val="24"/>
                <w:szCs w:val="24"/>
              </w:rPr>
              <w:t xml:space="preserve"> available in supplementary material. </w:t>
            </w:r>
          </w:p>
        </w:tc>
      </w:tr>
    </w:tbl>
    <w:p w14:paraId="1A7A2F7C" w14:textId="77777777" w:rsidR="00F078F7" w:rsidRPr="001D7219" w:rsidRDefault="00F078F7" w:rsidP="00F078F7">
      <w:pPr>
        <w:pStyle w:val="m-5394878258787082074msolistparagraph"/>
        <w:shd w:val="clear" w:color="auto" w:fill="FFFFFF"/>
        <w:spacing w:before="0" w:beforeAutospacing="0" w:after="0" w:afterAutospacing="0"/>
        <w:ind w:left="360"/>
        <w:rPr>
          <w:rFonts w:ascii="Calibri" w:hAnsi="Calibri" w:cs="Calibri"/>
          <w:color w:val="222222"/>
        </w:rPr>
      </w:pPr>
    </w:p>
    <w:p w14:paraId="7B7BD3FC" w14:textId="77777777" w:rsidR="001D7219" w:rsidRPr="001D7219" w:rsidRDefault="001D7219" w:rsidP="005E51AE">
      <w:pPr>
        <w:rPr>
          <w:sz w:val="24"/>
          <w:szCs w:val="24"/>
        </w:rPr>
      </w:pPr>
    </w:p>
    <w:p w14:paraId="0318FCA0" w14:textId="416784D2" w:rsidR="005E51AE" w:rsidRPr="001D7219" w:rsidRDefault="00240933" w:rsidP="001D7219">
      <w:pPr>
        <w:pStyle w:val="ListParagraph"/>
        <w:numPr>
          <w:ilvl w:val="0"/>
          <w:numId w:val="7"/>
        </w:numPr>
        <w:rPr>
          <w:b/>
          <w:bCs/>
          <w:sz w:val="24"/>
          <w:szCs w:val="24"/>
        </w:rPr>
      </w:pPr>
      <w:r w:rsidRPr="001D7219">
        <w:rPr>
          <w:b/>
          <w:bCs/>
          <w:sz w:val="24"/>
          <w:szCs w:val="24"/>
        </w:rPr>
        <w:t xml:space="preserve">The continuous maize yields are driving the </w:t>
      </w:r>
      <w:r w:rsidR="00E27585" w:rsidRPr="001D7219">
        <w:rPr>
          <w:b/>
          <w:bCs/>
          <w:sz w:val="24"/>
          <w:szCs w:val="24"/>
        </w:rPr>
        <w:t>un-closable</w:t>
      </w:r>
      <w:r w:rsidR="007F382B" w:rsidRPr="001D7219">
        <w:rPr>
          <w:b/>
          <w:bCs/>
          <w:sz w:val="24"/>
          <w:szCs w:val="24"/>
        </w:rPr>
        <w:t xml:space="preserve"> </w:t>
      </w:r>
      <w:r w:rsidR="00E27585" w:rsidRPr="001D7219">
        <w:rPr>
          <w:b/>
          <w:bCs/>
          <w:sz w:val="24"/>
          <w:szCs w:val="24"/>
        </w:rPr>
        <w:t xml:space="preserve">yield </w:t>
      </w:r>
      <w:r w:rsidRPr="001D7219">
        <w:rPr>
          <w:b/>
          <w:bCs/>
          <w:sz w:val="24"/>
          <w:szCs w:val="24"/>
        </w:rPr>
        <w:t>gap</w:t>
      </w:r>
      <w:r w:rsidR="007F382B" w:rsidRPr="001D7219">
        <w:rPr>
          <w:b/>
          <w:bCs/>
          <w:sz w:val="24"/>
          <w:szCs w:val="24"/>
        </w:rPr>
        <w:t>s</w:t>
      </w:r>
      <w:r w:rsidRPr="001D7219">
        <w:rPr>
          <w:b/>
          <w:bCs/>
          <w:sz w:val="24"/>
          <w:szCs w:val="24"/>
        </w:rPr>
        <w:t xml:space="preserve">. </w:t>
      </w:r>
    </w:p>
    <w:tbl>
      <w:tblPr>
        <w:tblStyle w:val="TableGrid"/>
        <w:tblW w:w="0" w:type="auto"/>
        <w:tblLook w:val="04A0" w:firstRow="1" w:lastRow="0" w:firstColumn="1" w:lastColumn="0" w:noHBand="0" w:noVBand="1"/>
      </w:tblPr>
      <w:tblGrid>
        <w:gridCol w:w="9350"/>
      </w:tblGrid>
      <w:tr w:rsidR="00240933" w:rsidRPr="001D7219" w14:paraId="31E0981A" w14:textId="77777777" w:rsidTr="000218E1">
        <w:tc>
          <w:tcPr>
            <w:tcW w:w="9350" w:type="dxa"/>
          </w:tcPr>
          <w:p w14:paraId="4FA2C15B" w14:textId="3DF9226F" w:rsidR="00240933" w:rsidRPr="001D7219" w:rsidRDefault="00240933" w:rsidP="000218E1">
            <w:pPr>
              <w:rPr>
                <w:sz w:val="24"/>
                <w:szCs w:val="24"/>
              </w:rPr>
            </w:pPr>
            <w:r w:rsidRPr="001D7219">
              <w:rPr>
                <w:noProof/>
                <w:sz w:val="24"/>
                <w:szCs w:val="24"/>
              </w:rPr>
              <w:lastRenderedPageBreak/>
              <w:drawing>
                <wp:inline distT="0" distB="0" distL="0" distR="0" wp14:anchorId="19AADBB6" wp14:editId="7A97590A">
                  <wp:extent cx="5343525" cy="4560836"/>
                  <wp:effectExtent l="0" t="0" r="0" b="0"/>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345844" cy="4562815"/>
                          </a:xfrm>
                          <a:prstGeom prst="rect">
                            <a:avLst/>
                          </a:prstGeom>
                        </pic:spPr>
                      </pic:pic>
                    </a:graphicData>
                  </a:graphic>
                </wp:inline>
              </w:drawing>
            </w:r>
          </w:p>
        </w:tc>
      </w:tr>
      <w:tr w:rsidR="00240933" w:rsidRPr="001D7219" w14:paraId="4ACC4315" w14:textId="77777777" w:rsidTr="000218E1">
        <w:tc>
          <w:tcPr>
            <w:tcW w:w="9350" w:type="dxa"/>
          </w:tcPr>
          <w:p w14:paraId="1037E155" w14:textId="03B47D6B" w:rsidR="00240933" w:rsidRPr="001D7219" w:rsidRDefault="002122B0" w:rsidP="000218E1">
            <w:pPr>
              <w:rPr>
                <w:sz w:val="24"/>
                <w:szCs w:val="24"/>
              </w:rPr>
            </w:pPr>
            <w:r w:rsidRPr="001D7219">
              <w:rPr>
                <w:sz w:val="24"/>
                <w:szCs w:val="24"/>
              </w:rPr>
              <w:t>(</w:t>
            </w:r>
            <w:r w:rsidRPr="00E04C6C">
              <w:rPr>
                <w:i/>
                <w:iCs/>
                <w:sz w:val="24"/>
                <w:szCs w:val="24"/>
              </w:rPr>
              <w:t>Top</w:t>
            </w:r>
            <w:r w:rsidRPr="001D7219">
              <w:rPr>
                <w:sz w:val="24"/>
                <w:szCs w:val="24"/>
              </w:rPr>
              <w:t xml:space="preserve">) The continuous </w:t>
            </w:r>
            <w:r w:rsidR="00E04C6C">
              <w:rPr>
                <w:sz w:val="24"/>
                <w:szCs w:val="24"/>
              </w:rPr>
              <w:t>maize</w:t>
            </w:r>
            <w:r w:rsidRPr="001D7219">
              <w:rPr>
                <w:sz w:val="24"/>
                <w:szCs w:val="24"/>
              </w:rPr>
              <w:t xml:space="preserve"> yield penalty </w:t>
            </w:r>
            <w:r w:rsidR="00E04C6C">
              <w:rPr>
                <w:sz w:val="24"/>
                <w:szCs w:val="24"/>
              </w:rPr>
              <w:t xml:space="preserve">that is not closable through nitrogen fertilization </w:t>
            </w:r>
            <w:r w:rsidRPr="001D7219">
              <w:rPr>
                <w:sz w:val="24"/>
                <w:szCs w:val="24"/>
              </w:rPr>
              <w:t xml:space="preserve">is not related to rotated maize </w:t>
            </w:r>
            <w:proofErr w:type="gramStart"/>
            <w:r w:rsidRPr="001D7219">
              <w:rPr>
                <w:sz w:val="24"/>
                <w:szCs w:val="24"/>
              </w:rPr>
              <w:t>yields, but</w:t>
            </w:r>
            <w:proofErr w:type="gramEnd"/>
            <w:r w:rsidRPr="001D7219">
              <w:rPr>
                <w:sz w:val="24"/>
                <w:szCs w:val="24"/>
              </w:rPr>
              <w:t xml:space="preserve"> is negatively associated with continuous </w:t>
            </w:r>
            <w:r w:rsidR="007F382B" w:rsidRPr="001D7219">
              <w:rPr>
                <w:sz w:val="24"/>
                <w:szCs w:val="24"/>
              </w:rPr>
              <w:t>maize</w:t>
            </w:r>
            <w:r w:rsidRPr="001D7219">
              <w:rPr>
                <w:sz w:val="24"/>
                <w:szCs w:val="24"/>
              </w:rPr>
              <w:t xml:space="preserve"> yields. (</w:t>
            </w:r>
            <w:r w:rsidRPr="00E04C6C">
              <w:rPr>
                <w:i/>
                <w:iCs/>
                <w:sz w:val="24"/>
                <w:szCs w:val="24"/>
              </w:rPr>
              <w:t>Bottom</w:t>
            </w:r>
            <w:r w:rsidRPr="001D7219">
              <w:rPr>
                <w:sz w:val="24"/>
                <w:szCs w:val="24"/>
              </w:rPr>
              <w:t>) Conceptual demonstration of continuous maize yields driving yield gap</w:t>
            </w:r>
            <w:r w:rsidR="007F382B" w:rsidRPr="001D7219">
              <w:rPr>
                <w:sz w:val="24"/>
                <w:szCs w:val="24"/>
              </w:rPr>
              <w:t xml:space="preserve">, with </w:t>
            </w:r>
            <w:commentRangeStart w:id="2"/>
            <w:r w:rsidR="007F382B" w:rsidRPr="001D7219">
              <w:rPr>
                <w:sz w:val="24"/>
                <w:szCs w:val="24"/>
              </w:rPr>
              <w:t xml:space="preserve">accepted </w:t>
            </w:r>
            <w:commentRangeEnd w:id="2"/>
            <w:r w:rsidR="00AA694E">
              <w:rPr>
                <w:rStyle w:val="CommentReference"/>
              </w:rPr>
              <w:commentReference w:id="2"/>
            </w:r>
            <w:r w:rsidR="007F382B" w:rsidRPr="001D7219">
              <w:rPr>
                <w:sz w:val="24"/>
                <w:szCs w:val="24"/>
              </w:rPr>
              <w:t>hypothesis having bolded colors</w:t>
            </w:r>
            <w:r w:rsidRPr="001D7219">
              <w:rPr>
                <w:sz w:val="24"/>
                <w:szCs w:val="24"/>
              </w:rPr>
              <w:t xml:space="preserve">.  </w:t>
            </w:r>
          </w:p>
        </w:tc>
      </w:tr>
    </w:tbl>
    <w:p w14:paraId="4F789D11" w14:textId="2881F7C3" w:rsidR="003B19DA" w:rsidRPr="001D7219" w:rsidRDefault="003B19DA" w:rsidP="005E51AE">
      <w:pPr>
        <w:rPr>
          <w:sz w:val="24"/>
          <w:szCs w:val="24"/>
        </w:rPr>
      </w:pPr>
    </w:p>
    <w:p w14:paraId="1D0ACD75" w14:textId="5A19A79F" w:rsidR="00CC1A42" w:rsidRPr="001D7219" w:rsidRDefault="007F382B" w:rsidP="001D7219">
      <w:pPr>
        <w:pStyle w:val="ListParagraph"/>
        <w:numPr>
          <w:ilvl w:val="0"/>
          <w:numId w:val="7"/>
        </w:numPr>
        <w:rPr>
          <w:b/>
          <w:bCs/>
          <w:sz w:val="24"/>
          <w:szCs w:val="24"/>
        </w:rPr>
      </w:pPr>
      <w:r w:rsidRPr="001D7219">
        <w:rPr>
          <w:b/>
          <w:bCs/>
          <w:sz w:val="24"/>
          <w:szCs w:val="24"/>
        </w:rPr>
        <w:t xml:space="preserve">Site </w:t>
      </w:r>
      <w:r w:rsidR="006C1B24">
        <w:rPr>
          <w:b/>
          <w:bCs/>
          <w:sz w:val="24"/>
          <w:szCs w:val="24"/>
        </w:rPr>
        <w:t xml:space="preserve">and year </w:t>
      </w:r>
      <w:r w:rsidRPr="001D7219">
        <w:rPr>
          <w:b/>
          <w:bCs/>
          <w:sz w:val="24"/>
          <w:szCs w:val="24"/>
        </w:rPr>
        <w:t xml:space="preserve">explain very little variation in the N- and </w:t>
      </w:r>
      <w:proofErr w:type="gramStart"/>
      <w:r w:rsidRPr="001D7219">
        <w:rPr>
          <w:b/>
          <w:bCs/>
          <w:sz w:val="24"/>
          <w:szCs w:val="24"/>
        </w:rPr>
        <w:t>non N</w:t>
      </w:r>
      <w:proofErr w:type="gramEnd"/>
      <w:r w:rsidRPr="001D7219">
        <w:rPr>
          <w:b/>
          <w:bCs/>
          <w:sz w:val="24"/>
          <w:szCs w:val="24"/>
        </w:rPr>
        <w:t>-derived components</w:t>
      </w:r>
      <w:r w:rsidR="00E27585" w:rsidRPr="001D7219">
        <w:rPr>
          <w:b/>
          <w:bCs/>
          <w:sz w:val="24"/>
          <w:szCs w:val="24"/>
        </w:rPr>
        <w:t xml:space="preserve"> of the gap</w:t>
      </w:r>
      <w:r w:rsidRPr="001D7219">
        <w:rPr>
          <w:b/>
          <w:bCs/>
          <w:sz w:val="24"/>
          <w:szCs w:val="24"/>
        </w:rPr>
        <w:t>, meaning the variation i</w:t>
      </w:r>
      <w:r w:rsidR="00E27585" w:rsidRPr="001D7219">
        <w:rPr>
          <w:b/>
          <w:bCs/>
          <w:sz w:val="24"/>
          <w:szCs w:val="24"/>
        </w:rPr>
        <w:t xml:space="preserve">n both components is </w:t>
      </w:r>
      <w:r w:rsidRPr="001D7219">
        <w:rPr>
          <w:b/>
          <w:bCs/>
          <w:sz w:val="24"/>
          <w:szCs w:val="24"/>
        </w:rPr>
        <w:t xml:space="preserve">mainly driven by </w:t>
      </w:r>
      <w:r w:rsidR="006C1B24">
        <w:rPr>
          <w:b/>
          <w:bCs/>
          <w:sz w:val="24"/>
          <w:szCs w:val="24"/>
        </w:rPr>
        <w:t xml:space="preserve">an interaction between the </w:t>
      </w:r>
      <w:r w:rsidRPr="001D7219">
        <w:rPr>
          <w:b/>
          <w:bCs/>
          <w:sz w:val="24"/>
          <w:szCs w:val="24"/>
        </w:rPr>
        <w:t>weather</w:t>
      </w:r>
      <w:r w:rsidR="006C1B24">
        <w:rPr>
          <w:b/>
          <w:bCs/>
          <w:sz w:val="24"/>
          <w:szCs w:val="24"/>
        </w:rPr>
        <w:t xml:space="preserve"> and the site</w:t>
      </w:r>
      <w:r w:rsidRPr="001D7219">
        <w:rPr>
          <w:b/>
          <w:bCs/>
          <w:sz w:val="24"/>
          <w:szCs w:val="24"/>
        </w:rPr>
        <w:t>. The two components are not correlated, meaning they have different</w:t>
      </w:r>
      <w:r w:rsidR="00E27585" w:rsidRPr="001D7219">
        <w:rPr>
          <w:b/>
          <w:bCs/>
          <w:sz w:val="24"/>
          <w:szCs w:val="24"/>
        </w:rPr>
        <w:t xml:space="preserve"> </w:t>
      </w:r>
      <w:r w:rsidRPr="001D7219">
        <w:rPr>
          <w:b/>
          <w:bCs/>
          <w:sz w:val="24"/>
          <w:szCs w:val="24"/>
        </w:rPr>
        <w:t>drivers.</w:t>
      </w:r>
    </w:p>
    <w:tbl>
      <w:tblPr>
        <w:tblStyle w:val="TableGrid"/>
        <w:tblW w:w="0" w:type="auto"/>
        <w:tblLook w:val="04A0" w:firstRow="1" w:lastRow="0" w:firstColumn="1" w:lastColumn="0" w:noHBand="0" w:noVBand="1"/>
      </w:tblPr>
      <w:tblGrid>
        <w:gridCol w:w="9350"/>
      </w:tblGrid>
      <w:tr w:rsidR="00CC1A42" w:rsidRPr="001D7219" w14:paraId="062893DA" w14:textId="77777777" w:rsidTr="00CC1A42">
        <w:tc>
          <w:tcPr>
            <w:tcW w:w="9350" w:type="dxa"/>
          </w:tcPr>
          <w:p w14:paraId="076343B1" w14:textId="25B71C72" w:rsidR="00CC1A42" w:rsidRPr="001D7219" w:rsidRDefault="001D7219" w:rsidP="005E51AE">
            <w:pPr>
              <w:rPr>
                <w:sz w:val="24"/>
                <w:szCs w:val="24"/>
              </w:rPr>
            </w:pPr>
            <w:r>
              <w:rPr>
                <w:noProof/>
                <w:sz w:val="24"/>
                <w:szCs w:val="24"/>
              </w:rPr>
              <w:lastRenderedPageBreak/>
              <w:drawing>
                <wp:inline distT="0" distB="0" distL="0" distR="0" wp14:anchorId="7CCAF69C" wp14:editId="4C8C6F22">
                  <wp:extent cx="5943600" cy="5073015"/>
                  <wp:effectExtent l="0" t="0" r="0" b="0"/>
                  <wp:docPr id="11" name="Picture 1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scatter 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5073015"/>
                          </a:xfrm>
                          <a:prstGeom prst="rect">
                            <a:avLst/>
                          </a:prstGeom>
                        </pic:spPr>
                      </pic:pic>
                    </a:graphicData>
                  </a:graphic>
                </wp:inline>
              </w:drawing>
            </w:r>
          </w:p>
        </w:tc>
      </w:tr>
      <w:tr w:rsidR="00CC1A42" w:rsidRPr="001D7219" w14:paraId="2F5119A3" w14:textId="77777777" w:rsidTr="00CC1A42">
        <w:tc>
          <w:tcPr>
            <w:tcW w:w="9350" w:type="dxa"/>
          </w:tcPr>
          <w:p w14:paraId="5DBCCEA9" w14:textId="4F3C8B80" w:rsidR="00CC1A42" w:rsidRPr="001D7219" w:rsidRDefault="00190745" w:rsidP="005E51AE">
            <w:pPr>
              <w:rPr>
                <w:sz w:val="24"/>
                <w:szCs w:val="24"/>
              </w:rPr>
            </w:pPr>
            <w:r w:rsidRPr="001D7219">
              <w:rPr>
                <w:sz w:val="24"/>
                <w:szCs w:val="24"/>
              </w:rPr>
              <w:t>(Left) Variance decomposition site (green)</w:t>
            </w:r>
            <w:r w:rsidR="0077089B" w:rsidRPr="001D7219">
              <w:rPr>
                <w:sz w:val="24"/>
                <w:szCs w:val="24"/>
              </w:rPr>
              <w:t xml:space="preserve">, Midwest </w:t>
            </w:r>
            <w:r w:rsidRPr="001D7219">
              <w:rPr>
                <w:sz w:val="24"/>
                <w:szCs w:val="24"/>
              </w:rPr>
              <w:t>year (</w:t>
            </w:r>
            <w:r w:rsidR="0077089B" w:rsidRPr="001D7219">
              <w:rPr>
                <w:sz w:val="24"/>
                <w:szCs w:val="24"/>
              </w:rPr>
              <w:t>pink</w:t>
            </w:r>
            <w:r w:rsidRPr="001D7219">
              <w:rPr>
                <w:sz w:val="24"/>
                <w:szCs w:val="24"/>
              </w:rPr>
              <w:t>)</w:t>
            </w:r>
            <w:r w:rsidR="0077089B" w:rsidRPr="001D7219">
              <w:rPr>
                <w:sz w:val="24"/>
                <w:szCs w:val="24"/>
              </w:rPr>
              <w:t>, and site-specific year (yellow)</w:t>
            </w:r>
            <w:r w:rsidRPr="001D7219">
              <w:rPr>
                <w:sz w:val="24"/>
                <w:szCs w:val="24"/>
              </w:rPr>
              <w:t xml:space="preserve"> contributions to variation in nitrogen- (N) and non-N components of the continuous maize penalty, and (right) lack of co-variation between the two components</w:t>
            </w:r>
            <w:r w:rsidR="001D7219">
              <w:rPr>
                <w:sz w:val="24"/>
                <w:szCs w:val="24"/>
              </w:rPr>
              <w:t>,</w:t>
            </w:r>
            <w:r w:rsidR="007B4DFF" w:rsidRPr="001D7219">
              <w:rPr>
                <w:sz w:val="24"/>
                <w:szCs w:val="24"/>
              </w:rPr>
              <w:t xml:space="preserve"> with </w:t>
            </w:r>
            <w:r w:rsidR="001D7219">
              <w:rPr>
                <w:sz w:val="24"/>
                <w:szCs w:val="24"/>
              </w:rPr>
              <w:t xml:space="preserve">gaps from other factors </w:t>
            </w:r>
            <w:r w:rsidR="007B4DFF" w:rsidRPr="001D7219">
              <w:rPr>
                <w:sz w:val="24"/>
                <w:szCs w:val="24"/>
              </w:rPr>
              <w:t>tending to be larger</w:t>
            </w:r>
            <w:r w:rsidR="001D7219">
              <w:rPr>
                <w:sz w:val="24"/>
                <w:szCs w:val="24"/>
              </w:rPr>
              <w:t xml:space="preserve"> than N-closable yield gaps</w:t>
            </w:r>
          </w:p>
        </w:tc>
      </w:tr>
    </w:tbl>
    <w:p w14:paraId="0CAF2EE0" w14:textId="77777777" w:rsidR="00CC1A42" w:rsidRPr="001D7219" w:rsidRDefault="00CC1A42" w:rsidP="005E51AE">
      <w:pPr>
        <w:rPr>
          <w:sz w:val="24"/>
          <w:szCs w:val="24"/>
        </w:rPr>
      </w:pPr>
    </w:p>
    <w:p w14:paraId="662210C7" w14:textId="43EA7E3B" w:rsidR="00CC1A42" w:rsidRPr="001D7219" w:rsidRDefault="00CC1A42" w:rsidP="005E51AE">
      <w:pPr>
        <w:rPr>
          <w:sz w:val="24"/>
          <w:szCs w:val="24"/>
        </w:rPr>
      </w:pPr>
    </w:p>
    <w:p w14:paraId="04F15442" w14:textId="77777777" w:rsidR="00E27585" w:rsidRPr="001D7219" w:rsidRDefault="00E27585" w:rsidP="005E51AE">
      <w:pPr>
        <w:rPr>
          <w:sz w:val="24"/>
          <w:szCs w:val="24"/>
        </w:rPr>
      </w:pPr>
    </w:p>
    <w:p w14:paraId="624AEE3E" w14:textId="085653E7" w:rsidR="007A1C67" w:rsidRDefault="007A1C67" w:rsidP="007A1C67">
      <w:pPr>
        <w:pStyle w:val="Heading2"/>
      </w:pPr>
      <w:r>
        <w:t>Mechanistic Pathways</w:t>
      </w:r>
    </w:p>
    <w:p w14:paraId="72DD7279" w14:textId="15D621B9" w:rsidR="007A1C67" w:rsidRDefault="007A1C67" w:rsidP="007A1C67">
      <w:pPr>
        <w:rPr>
          <w:i/>
          <w:iCs/>
        </w:rPr>
      </w:pPr>
    </w:p>
    <w:p w14:paraId="53443148" w14:textId="371609F3" w:rsidR="0066604D" w:rsidRDefault="0066604D" w:rsidP="0066604D">
      <w:r>
        <w:t xml:space="preserve">A survey of literature showed the continuous corn penalty is most pronounced in the first year of corn following </w:t>
      </w:r>
      <w:proofErr w:type="gramStart"/>
      <w:r>
        <w:t>corn, and</w:t>
      </w:r>
      <w:proofErr w:type="gramEnd"/>
      <w:r>
        <w:t xml:space="preserve"> is not related to the number of years of continuous corn</w:t>
      </w:r>
      <w:r>
        <w:t xml:space="preserve"> (supplemental material)</w:t>
      </w:r>
      <w:r>
        <w:t xml:space="preserve">. </w:t>
      </w:r>
    </w:p>
    <w:p w14:paraId="7A236B26" w14:textId="63886DFE" w:rsidR="0066604D" w:rsidRDefault="0066604D" w:rsidP="0066604D">
      <w:r>
        <w:rPr>
          <w:noProof/>
        </w:rPr>
        <w:lastRenderedPageBreak/>
        <w:drawing>
          <wp:inline distT="0" distB="0" distL="0" distR="0" wp14:anchorId="3BD28266" wp14:editId="15E1449F">
            <wp:extent cx="5943600" cy="3940175"/>
            <wp:effectExtent l="0" t="0" r="0" b="3175"/>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3940175"/>
                    </a:xfrm>
                    <a:prstGeom prst="rect">
                      <a:avLst/>
                    </a:prstGeom>
                    <a:noFill/>
                    <a:ln>
                      <a:noFill/>
                    </a:ln>
                  </pic:spPr>
                </pic:pic>
              </a:graphicData>
            </a:graphic>
          </wp:inline>
        </w:drawing>
      </w:r>
      <w:r>
        <w:t>This indicates considering only the previous year’s crop is sufficient when considering driving factors. In the long-term, growing corn continuously compared to growing it in rotation with another crop will certainly affect soil characteristics such as organic carbon stocks, topsoil erosion, and weed pressure (CITE). However, these are emergent properties from short-term dynamics, and are therefore not explicitly considered in this exercise.</w:t>
      </w:r>
    </w:p>
    <w:p w14:paraId="52D86915" w14:textId="23F5ECE7" w:rsidR="0066604D" w:rsidRPr="0066604D" w:rsidRDefault="0066604D" w:rsidP="007A1C67">
      <w:r>
        <w:t xml:space="preserve">Based on the experimental data analysis, variation in the </w:t>
      </w:r>
      <w:proofErr w:type="spellStart"/>
      <w:r>
        <w:t>CMpen</w:t>
      </w:r>
      <w:proofErr w:type="spellEnd"/>
      <w:r>
        <w:t xml:space="preserve"> is driven by variation in the continuous maize yields, not in the rotated maize yields. This means there is stronger evidence that the </w:t>
      </w:r>
      <w:proofErr w:type="spellStart"/>
      <w:r>
        <w:t>CMpen</w:t>
      </w:r>
      <w:proofErr w:type="spellEnd"/>
      <w:r>
        <w:t xml:space="preserve"> is the result of yield-suppressing mechanisms in the continuous maize system, rather than yield-</w:t>
      </w:r>
      <w:proofErr w:type="gramStart"/>
      <w:r>
        <w:t>enhancing  mechanisms</w:t>
      </w:r>
      <w:proofErr w:type="gramEnd"/>
      <w:r>
        <w:t xml:space="preserve"> in the rotated maize system. Therefore, our efforts focused on understanding mechanisms in the continuous maize system that may limit the system’s expression of yield potential. </w:t>
      </w:r>
    </w:p>
    <w:p w14:paraId="75B07DC7" w14:textId="05DFB11C" w:rsidR="007A1C67" w:rsidRDefault="007A1C67" w:rsidP="007A1C67">
      <w:r>
        <w:t xml:space="preserve">Based on an extensive literature review (supplementary material), we identified </w:t>
      </w:r>
      <w:r w:rsidR="00AB7414">
        <w:t>five</w:t>
      </w:r>
      <w:r>
        <w:t xml:space="preserve"> general categories of candidate mechanisms for explaining the continuous maize penalty (Table X).</w:t>
      </w:r>
    </w:p>
    <w:p w14:paraId="47CA1618" w14:textId="719A2156" w:rsidR="007A1C67" w:rsidRDefault="007A1C67" w:rsidP="007A1C67"/>
    <w:p w14:paraId="40FDD9DA" w14:textId="02A854CB" w:rsidR="00AB7414" w:rsidRDefault="00AB7414" w:rsidP="007A1C67">
      <w:r w:rsidRPr="00AB7414">
        <w:rPr>
          <w:b/>
          <w:bCs/>
        </w:rPr>
        <w:t xml:space="preserve">Table X. </w:t>
      </w:r>
      <w:r>
        <w:t xml:space="preserve">General categories of mechanistic pathways by which growing maize following a maize crop by result in lower grain yields </w:t>
      </w:r>
      <w:r w:rsidR="00227E9D">
        <w:t xml:space="preserve">under sufficient nitrogen inputs </w:t>
      </w:r>
      <w:r>
        <w:t xml:space="preserve">compared to </w:t>
      </w:r>
      <w:r w:rsidR="00227E9D">
        <w:t>a maize crop grown f</w:t>
      </w:r>
      <w:r>
        <w:t xml:space="preserve">ollowing a soybean crop. </w:t>
      </w:r>
    </w:p>
    <w:tbl>
      <w:tblPr>
        <w:tblStyle w:val="TableGrid"/>
        <w:tblW w:w="9535" w:type="dxa"/>
        <w:tblLook w:val="04A0" w:firstRow="1" w:lastRow="0" w:firstColumn="1" w:lastColumn="0" w:noHBand="0" w:noVBand="1"/>
      </w:tblPr>
      <w:tblGrid>
        <w:gridCol w:w="1975"/>
        <w:gridCol w:w="7560"/>
      </w:tblGrid>
      <w:tr w:rsidR="00AB7414" w:rsidRPr="00795874" w14:paraId="6AFEB84F" w14:textId="426723D6" w:rsidTr="00AB7414">
        <w:tc>
          <w:tcPr>
            <w:tcW w:w="1975" w:type="dxa"/>
          </w:tcPr>
          <w:p w14:paraId="5BBAA625" w14:textId="5BF151FE" w:rsidR="00AB7414" w:rsidRPr="00795874" w:rsidRDefault="00AB7414" w:rsidP="00AB7414">
            <w:pPr>
              <w:rPr>
                <w:b/>
                <w:bCs/>
              </w:rPr>
            </w:pPr>
            <w:r>
              <w:rPr>
                <w:b/>
                <w:bCs/>
              </w:rPr>
              <w:t>Hypothesis</w:t>
            </w:r>
          </w:p>
        </w:tc>
        <w:tc>
          <w:tcPr>
            <w:tcW w:w="7560" w:type="dxa"/>
          </w:tcPr>
          <w:p w14:paraId="2284D021" w14:textId="59776F33" w:rsidR="00AB7414" w:rsidRPr="00795874" w:rsidRDefault="00AB7414" w:rsidP="00AB7414">
            <w:pPr>
              <w:rPr>
                <w:b/>
                <w:bCs/>
              </w:rPr>
            </w:pPr>
            <w:r>
              <w:rPr>
                <w:b/>
                <w:bCs/>
              </w:rPr>
              <w:t>Description</w:t>
            </w:r>
          </w:p>
        </w:tc>
      </w:tr>
      <w:tr w:rsidR="00AB7414" w14:paraId="12366042" w14:textId="0916EC17" w:rsidTr="00AB7414">
        <w:tc>
          <w:tcPr>
            <w:tcW w:w="1975" w:type="dxa"/>
          </w:tcPr>
          <w:p w14:paraId="14BA5E0B" w14:textId="441AA5C8" w:rsidR="00AB7414" w:rsidRDefault="00AB7414" w:rsidP="00AB7414">
            <w:r>
              <w:t>Delayed emergence</w:t>
            </w:r>
          </w:p>
        </w:tc>
        <w:tc>
          <w:tcPr>
            <w:tcW w:w="7560" w:type="dxa"/>
          </w:tcPr>
          <w:p w14:paraId="4CB68C6F" w14:textId="3C388F72" w:rsidR="00AB7414" w:rsidRDefault="00AB7414" w:rsidP="00AB7414">
            <w:r>
              <w:t xml:space="preserve">The higher amounts of residue in continuous maize systems my result in cooler soil temperatures, which could delay seedling emergence. </w:t>
            </w:r>
          </w:p>
        </w:tc>
      </w:tr>
      <w:tr w:rsidR="00AB7414" w14:paraId="3E44CC03" w14:textId="79E00D3F" w:rsidTr="00AB7414">
        <w:tc>
          <w:tcPr>
            <w:tcW w:w="1975" w:type="dxa"/>
          </w:tcPr>
          <w:p w14:paraId="4E7DF05D" w14:textId="4762263D" w:rsidR="00AB7414" w:rsidRDefault="00AB7414" w:rsidP="00AB7414">
            <w:r>
              <w:lastRenderedPageBreak/>
              <w:t>Seedling death</w:t>
            </w:r>
          </w:p>
        </w:tc>
        <w:tc>
          <w:tcPr>
            <w:tcW w:w="7560" w:type="dxa"/>
          </w:tcPr>
          <w:p w14:paraId="507B0F34" w14:textId="21184D0A" w:rsidR="00AB7414" w:rsidRDefault="00AB7414" w:rsidP="00AB7414">
            <w:r>
              <w:t xml:space="preserve">Planting into soil with high amounts of maize residue may reduce seedling establishment by reducing seed to soil contact, through allelopathic effects, and through the residue creating a physical barrier that lowers seed establishment success. Additionally, higher amounts of residue may lead to cooler and wetter soils which may result increase incidence of seedling disease.  </w:t>
            </w:r>
          </w:p>
        </w:tc>
      </w:tr>
      <w:tr w:rsidR="00AB7414" w:rsidRPr="00AB7414" w14:paraId="14724603" w14:textId="10C910D6" w:rsidTr="00AB7414">
        <w:tc>
          <w:tcPr>
            <w:tcW w:w="1975" w:type="dxa"/>
          </w:tcPr>
          <w:p w14:paraId="65BE3EEB" w14:textId="4F15B707" w:rsidR="00AB7414" w:rsidRPr="00AB7414" w:rsidRDefault="00AB7414" w:rsidP="00AB7414">
            <w:pPr>
              <w:rPr>
                <w:color w:val="FF0000"/>
              </w:rPr>
            </w:pPr>
            <w:r w:rsidRPr="00AB7414">
              <w:rPr>
                <w:color w:val="FF0000"/>
              </w:rPr>
              <w:t>Uneven stand establishment</w:t>
            </w:r>
            <w:r w:rsidRPr="00AB7414">
              <w:rPr>
                <w:color w:val="FF0000"/>
              </w:rPr>
              <w:t xml:space="preserve"> </w:t>
            </w:r>
          </w:p>
        </w:tc>
        <w:tc>
          <w:tcPr>
            <w:tcW w:w="7560" w:type="dxa"/>
          </w:tcPr>
          <w:p w14:paraId="4E809A22" w14:textId="6B5158FD" w:rsidR="00AB7414" w:rsidRPr="00AB7414" w:rsidRDefault="00AB7414" w:rsidP="00AB7414">
            <w:pPr>
              <w:rPr>
                <w:color w:val="FF0000"/>
              </w:rPr>
            </w:pPr>
            <w:r w:rsidRPr="00AB7414">
              <w:rPr>
                <w:color w:val="FF0000"/>
              </w:rPr>
              <w:t xml:space="preserve">Previous research in no-till has shown more variation in maize plant height leads to lower grain yields. It is possible the previous year’s maize residue could be unevenly distributed throughout the field and result in less uniform emergence and seedling establishment due to factors described above, leading to lower grain yields in continuous maize systems. </w:t>
            </w:r>
          </w:p>
        </w:tc>
      </w:tr>
      <w:tr w:rsidR="00AB7414" w14:paraId="7B0B5DAF" w14:textId="316652EF" w:rsidTr="00AB7414">
        <w:tc>
          <w:tcPr>
            <w:tcW w:w="1975" w:type="dxa"/>
          </w:tcPr>
          <w:p w14:paraId="3B089487" w14:textId="0F1B6EA6" w:rsidR="00AB7414" w:rsidRDefault="00AB7414" w:rsidP="00AB7414">
            <w:r>
              <w:t>Decreased early plant growth</w:t>
            </w:r>
          </w:p>
        </w:tc>
        <w:tc>
          <w:tcPr>
            <w:tcW w:w="7560" w:type="dxa"/>
          </w:tcPr>
          <w:p w14:paraId="5336DEBA" w14:textId="0014930C" w:rsidR="00AB7414" w:rsidRDefault="00AB7414" w:rsidP="00AB7414">
            <w:r>
              <w:t xml:space="preserve">More challenging early season conditions may lead to decreased early season plant growth, which would be expressed as a decrease in kernel number. </w:t>
            </w:r>
          </w:p>
        </w:tc>
      </w:tr>
      <w:tr w:rsidR="00AB7414" w14:paraId="69566FA2" w14:textId="370A4E44" w:rsidTr="00AB7414">
        <w:tc>
          <w:tcPr>
            <w:tcW w:w="1975" w:type="dxa"/>
          </w:tcPr>
          <w:p w14:paraId="48F19A12" w14:textId="2AB8A698" w:rsidR="00AB7414" w:rsidRDefault="00AB7414" w:rsidP="00AB7414">
            <w:r>
              <w:t>Foliar disease</w:t>
            </w:r>
          </w:p>
        </w:tc>
        <w:tc>
          <w:tcPr>
            <w:tcW w:w="7560" w:type="dxa"/>
          </w:tcPr>
          <w:p w14:paraId="77B0899D" w14:textId="04BA08C1" w:rsidR="00AB7414" w:rsidRDefault="00AB7414" w:rsidP="00AB7414">
            <w:r>
              <w:t xml:space="preserve">When left on the soil surface, maize residue harbors </w:t>
            </w:r>
            <w:proofErr w:type="spellStart"/>
            <w:r>
              <w:t>innoculants</w:t>
            </w:r>
            <w:proofErr w:type="spellEnd"/>
            <w:r>
              <w:t xml:space="preserve"> for maize foliar diseases such as XX. Tillage is recommended to reduce inoculant amount (CITE), but it is possible even small amounts of surface residue is sufficient to </w:t>
            </w:r>
            <w:proofErr w:type="spellStart"/>
            <w:r>
              <w:t>incudce</w:t>
            </w:r>
            <w:proofErr w:type="spellEnd"/>
            <w:r>
              <w:t xml:space="preserve"> foliar diseases at a level that significantly affects maize yields.  </w:t>
            </w:r>
          </w:p>
        </w:tc>
      </w:tr>
      <w:tr w:rsidR="00AB7414" w14:paraId="554BC6E3" w14:textId="62C924BE" w:rsidTr="00AB7414">
        <w:tc>
          <w:tcPr>
            <w:tcW w:w="1975" w:type="dxa"/>
          </w:tcPr>
          <w:p w14:paraId="340579E9" w14:textId="733BFFFF" w:rsidR="00AB7414" w:rsidRDefault="00AB7414" w:rsidP="00AB7414">
            <w:r>
              <w:t>Compromised root growth and/or function</w:t>
            </w:r>
          </w:p>
        </w:tc>
        <w:tc>
          <w:tcPr>
            <w:tcW w:w="7560" w:type="dxa"/>
          </w:tcPr>
          <w:p w14:paraId="5122B43D" w14:textId="2DAC13D4" w:rsidR="00AB7414" w:rsidRDefault="00AB7414" w:rsidP="00AB7414">
            <w:r>
              <w:t xml:space="preserve">Maize roots from the previous year may support higher levels of soil bacteria harmful to the next year’s maize roots. </w:t>
            </w:r>
          </w:p>
        </w:tc>
      </w:tr>
      <w:tr w:rsidR="00AB7414" w14:paraId="54AB5A8B" w14:textId="0B81288D" w:rsidTr="00AB7414">
        <w:tc>
          <w:tcPr>
            <w:tcW w:w="1975" w:type="dxa"/>
          </w:tcPr>
          <w:p w14:paraId="5719CCD4" w14:textId="334971AF" w:rsidR="00AB7414" w:rsidRDefault="00AB7414" w:rsidP="00AB7414">
            <w:r>
              <w:t>Insufficient soil water recharge following maize</w:t>
            </w:r>
          </w:p>
        </w:tc>
        <w:tc>
          <w:tcPr>
            <w:tcW w:w="7560" w:type="dxa"/>
          </w:tcPr>
          <w:p w14:paraId="13D3BD1B" w14:textId="2C9738A1" w:rsidR="00AB7414" w:rsidRDefault="00AB7414" w:rsidP="00AB7414">
            <w:r>
              <w:t xml:space="preserve">It is possible the soil water legacy of the previous year’s maize crop limits the amount of water available for the continuous maize system’s subsequent maize crop.  </w:t>
            </w:r>
          </w:p>
        </w:tc>
      </w:tr>
    </w:tbl>
    <w:p w14:paraId="171B580F" w14:textId="0F0DF305" w:rsidR="00F31A69" w:rsidRDefault="00F31A69" w:rsidP="007A1C67"/>
    <w:p w14:paraId="2530C9CE" w14:textId="63E77B29" w:rsidR="00F31A69" w:rsidRDefault="00AB7414" w:rsidP="007A1C67">
      <w:r>
        <w:t xml:space="preserve">To test the feasibility of </w:t>
      </w:r>
      <w:r w:rsidR="00227E9D">
        <w:t xml:space="preserve">each of these categories, we varied targeted model parameters to simulate each effect (Table X), and ran the models...  </w:t>
      </w:r>
    </w:p>
    <w:p w14:paraId="322B5FDF" w14:textId="4509B066" w:rsidR="00AB7414" w:rsidRDefault="00AB7414" w:rsidP="007A1C67"/>
    <w:p w14:paraId="1FC11059" w14:textId="4C9CF143" w:rsidR="00AB7414" w:rsidRDefault="00AB7414" w:rsidP="007A1C67"/>
    <w:p w14:paraId="3BE06365" w14:textId="77777777" w:rsidR="00AB7414" w:rsidRDefault="00AB7414" w:rsidP="007A1C67"/>
    <w:tbl>
      <w:tblPr>
        <w:tblStyle w:val="TableGrid"/>
        <w:tblW w:w="0" w:type="auto"/>
        <w:tblLook w:val="04A0" w:firstRow="1" w:lastRow="0" w:firstColumn="1" w:lastColumn="0" w:noHBand="0" w:noVBand="1"/>
      </w:tblPr>
      <w:tblGrid>
        <w:gridCol w:w="3116"/>
        <w:gridCol w:w="3117"/>
        <w:gridCol w:w="3117"/>
      </w:tblGrid>
      <w:tr w:rsidR="00F31A69" w:rsidRPr="00795874" w14:paraId="7B2E9E2E" w14:textId="77777777" w:rsidTr="0041691E">
        <w:tc>
          <w:tcPr>
            <w:tcW w:w="3116" w:type="dxa"/>
          </w:tcPr>
          <w:p w14:paraId="157BF07E" w14:textId="77777777" w:rsidR="00F31A69" w:rsidRPr="00795874" w:rsidRDefault="00F31A69" w:rsidP="0041691E">
            <w:pPr>
              <w:rPr>
                <w:b/>
                <w:bCs/>
              </w:rPr>
            </w:pPr>
            <w:r w:rsidRPr="00795874">
              <w:rPr>
                <w:b/>
                <w:bCs/>
              </w:rPr>
              <w:t>Target outcome</w:t>
            </w:r>
          </w:p>
        </w:tc>
        <w:tc>
          <w:tcPr>
            <w:tcW w:w="3117" w:type="dxa"/>
          </w:tcPr>
          <w:p w14:paraId="4EC5BE5B" w14:textId="77777777" w:rsidR="00F31A69" w:rsidRPr="00795874" w:rsidRDefault="00F31A69" w:rsidP="0041691E">
            <w:pPr>
              <w:rPr>
                <w:b/>
                <w:bCs/>
              </w:rPr>
            </w:pPr>
            <w:r w:rsidRPr="00795874">
              <w:rPr>
                <w:b/>
                <w:bCs/>
              </w:rPr>
              <w:t>Parameter</w:t>
            </w:r>
          </w:p>
        </w:tc>
        <w:tc>
          <w:tcPr>
            <w:tcW w:w="3117" w:type="dxa"/>
          </w:tcPr>
          <w:p w14:paraId="132485D3" w14:textId="77777777" w:rsidR="00F31A69" w:rsidRPr="00795874" w:rsidRDefault="00F31A69" w:rsidP="0041691E">
            <w:pPr>
              <w:rPr>
                <w:b/>
                <w:bCs/>
              </w:rPr>
            </w:pPr>
            <w:r w:rsidRPr="00795874">
              <w:rPr>
                <w:b/>
                <w:bCs/>
              </w:rPr>
              <w:t>APSIM implementation</w:t>
            </w:r>
          </w:p>
        </w:tc>
      </w:tr>
      <w:tr w:rsidR="00F31A69" w14:paraId="4C323D49" w14:textId="77777777" w:rsidTr="0041691E">
        <w:tc>
          <w:tcPr>
            <w:tcW w:w="3116" w:type="dxa"/>
          </w:tcPr>
          <w:p w14:paraId="46774332" w14:textId="77777777" w:rsidR="00F31A69" w:rsidRDefault="00F31A69" w:rsidP="0041691E">
            <w:r>
              <w:t>Compromised root function</w:t>
            </w:r>
          </w:p>
        </w:tc>
        <w:tc>
          <w:tcPr>
            <w:tcW w:w="3117" w:type="dxa"/>
          </w:tcPr>
          <w:p w14:paraId="6859B200" w14:textId="77777777" w:rsidR="00F31A69" w:rsidRDefault="00F31A69" w:rsidP="0041691E">
            <w:r>
              <w:t>Root absorption efficiency</w:t>
            </w:r>
          </w:p>
        </w:tc>
        <w:tc>
          <w:tcPr>
            <w:tcW w:w="3117" w:type="dxa"/>
          </w:tcPr>
          <w:p w14:paraId="540E85DC" w14:textId="77777777" w:rsidR="00F31A69" w:rsidRDefault="00F31A69" w:rsidP="0041691E">
            <w:r>
              <w:rPr>
                <w:rFonts w:ascii="Calibri" w:eastAsia="Times New Roman" w:hAnsi="Calibri" w:cs="Calibri"/>
                <w:color w:val="000000"/>
              </w:rPr>
              <w:t>D</w:t>
            </w:r>
            <w:r w:rsidRPr="00795874">
              <w:rPr>
                <w:rFonts w:ascii="Calibri" w:eastAsia="Times New Roman" w:hAnsi="Calibri" w:cs="Calibri"/>
                <w:color w:val="000000"/>
              </w:rPr>
              <w:t>ec</w:t>
            </w:r>
            <w:r>
              <w:rPr>
                <w:rFonts w:ascii="Calibri" w:eastAsia="Times New Roman" w:hAnsi="Calibri" w:cs="Calibri"/>
                <w:color w:val="000000"/>
              </w:rPr>
              <w:t>reased</w:t>
            </w:r>
            <w:r w:rsidRPr="00795874">
              <w:rPr>
                <w:rFonts w:ascii="Calibri" w:eastAsia="Times New Roman" w:hAnsi="Calibri" w:cs="Calibri"/>
                <w:color w:val="000000"/>
              </w:rPr>
              <w:t xml:space="preserve"> maize KL(/day) from 0.08 to 0.05 in all </w:t>
            </w:r>
            <w:r>
              <w:rPr>
                <w:rFonts w:ascii="Calibri" w:eastAsia="Times New Roman" w:hAnsi="Calibri" w:cs="Calibri"/>
                <w:color w:val="000000"/>
              </w:rPr>
              <w:t xml:space="preserve">soil </w:t>
            </w:r>
            <w:r w:rsidRPr="00795874">
              <w:rPr>
                <w:rFonts w:ascii="Calibri" w:eastAsia="Times New Roman" w:hAnsi="Calibri" w:cs="Calibri"/>
                <w:color w:val="000000"/>
              </w:rPr>
              <w:t>layers down to 120</w:t>
            </w:r>
            <w:r>
              <w:rPr>
                <w:rFonts w:ascii="Calibri" w:eastAsia="Times New Roman" w:hAnsi="Calibri" w:cs="Calibri"/>
                <w:color w:val="000000"/>
              </w:rPr>
              <w:t xml:space="preserve"> cm</w:t>
            </w:r>
          </w:p>
        </w:tc>
      </w:tr>
      <w:tr w:rsidR="00F31A69" w14:paraId="2D88F586" w14:textId="77777777" w:rsidTr="0041691E">
        <w:tc>
          <w:tcPr>
            <w:tcW w:w="3116" w:type="dxa"/>
          </w:tcPr>
          <w:p w14:paraId="3E65F6BB" w14:textId="77777777" w:rsidR="00F31A69" w:rsidRDefault="00F31A69" w:rsidP="0041691E">
            <w:r>
              <w:t>Compromised root growth</w:t>
            </w:r>
          </w:p>
        </w:tc>
        <w:tc>
          <w:tcPr>
            <w:tcW w:w="3117" w:type="dxa"/>
          </w:tcPr>
          <w:p w14:paraId="68B73C46" w14:textId="77777777" w:rsidR="00F31A69" w:rsidRDefault="00F31A69" w:rsidP="0041691E">
            <w:r>
              <w:t>Root front velocity</w:t>
            </w:r>
          </w:p>
        </w:tc>
        <w:tc>
          <w:tcPr>
            <w:tcW w:w="3117" w:type="dxa"/>
          </w:tcPr>
          <w:p w14:paraId="58902930" w14:textId="77777777" w:rsidR="00F31A69" w:rsidRDefault="00F31A69" w:rsidP="0041691E">
            <w:r>
              <w:rPr>
                <w:rFonts w:ascii="Calibri" w:eastAsia="Times New Roman" w:hAnsi="Calibri" w:cs="Calibri"/>
                <w:color w:val="000000"/>
              </w:rPr>
              <w:t>D</w:t>
            </w:r>
            <w:r w:rsidRPr="00795874">
              <w:rPr>
                <w:rFonts w:ascii="Calibri" w:eastAsia="Times New Roman" w:hAnsi="Calibri" w:cs="Calibri"/>
                <w:color w:val="000000"/>
              </w:rPr>
              <w:t>ec</w:t>
            </w:r>
            <w:r>
              <w:rPr>
                <w:rFonts w:ascii="Calibri" w:eastAsia="Times New Roman" w:hAnsi="Calibri" w:cs="Calibri"/>
                <w:color w:val="000000"/>
              </w:rPr>
              <w:t>reased</w:t>
            </w:r>
            <w:r w:rsidRPr="00795874">
              <w:rPr>
                <w:rFonts w:ascii="Calibri" w:eastAsia="Times New Roman" w:hAnsi="Calibri" w:cs="Calibri"/>
                <w:color w:val="000000"/>
              </w:rPr>
              <w:t xml:space="preserve"> </w:t>
            </w:r>
            <w:proofErr w:type="spellStart"/>
            <w:r w:rsidRPr="00795874">
              <w:rPr>
                <w:rFonts w:ascii="Calibri" w:eastAsia="Times New Roman" w:hAnsi="Calibri" w:cs="Calibri"/>
                <w:color w:val="000000"/>
              </w:rPr>
              <w:t>root_depth_rate</w:t>
            </w:r>
            <w:proofErr w:type="spellEnd"/>
            <w:r w:rsidRPr="00795874">
              <w:rPr>
                <w:rFonts w:ascii="Calibri" w:eastAsia="Times New Roman" w:hAnsi="Calibri" w:cs="Calibri"/>
                <w:color w:val="000000"/>
              </w:rPr>
              <w:t xml:space="preserve"> </w:t>
            </w:r>
            <w:r>
              <w:rPr>
                <w:rFonts w:ascii="Calibri" w:eastAsia="Times New Roman" w:hAnsi="Calibri" w:cs="Calibri"/>
                <w:color w:val="000000"/>
              </w:rPr>
              <w:t xml:space="preserve">at each stage by 50% </w:t>
            </w:r>
            <w:r w:rsidRPr="00795874">
              <w:rPr>
                <w:rFonts w:ascii="Calibri" w:eastAsia="Times New Roman" w:hAnsi="Calibri" w:cs="Calibri"/>
                <w:color w:val="000000"/>
              </w:rPr>
              <w:t>to 2.5, 4.5, 17, 17, 15, 10</w:t>
            </w:r>
          </w:p>
        </w:tc>
      </w:tr>
      <w:tr w:rsidR="00F31A69" w14:paraId="0A2ACD71" w14:textId="77777777" w:rsidTr="0041691E">
        <w:tc>
          <w:tcPr>
            <w:tcW w:w="3116" w:type="dxa"/>
          </w:tcPr>
          <w:p w14:paraId="7A3FDC69" w14:textId="77777777" w:rsidR="00F31A69" w:rsidRDefault="00F31A69" w:rsidP="0041691E">
            <w:r>
              <w:t xml:space="preserve"> Decreased early plant growth</w:t>
            </w:r>
          </w:p>
        </w:tc>
        <w:tc>
          <w:tcPr>
            <w:tcW w:w="3117" w:type="dxa"/>
          </w:tcPr>
          <w:p w14:paraId="7EF793F6" w14:textId="77777777" w:rsidR="00F31A69" w:rsidRDefault="00F31A69" w:rsidP="0041691E">
            <w:r>
              <w:t>Decreased potential kernel number</w:t>
            </w:r>
          </w:p>
        </w:tc>
        <w:tc>
          <w:tcPr>
            <w:tcW w:w="3117" w:type="dxa"/>
          </w:tcPr>
          <w:p w14:paraId="7AF45341" w14:textId="77777777" w:rsidR="00F31A69" w:rsidRDefault="00F31A69" w:rsidP="0041691E">
            <w:r>
              <w:rPr>
                <w:rFonts w:ascii="Calibri" w:eastAsia="Times New Roman" w:hAnsi="Calibri" w:cs="Calibri"/>
                <w:color w:val="000000"/>
              </w:rPr>
              <w:t>L</w:t>
            </w:r>
            <w:r w:rsidRPr="00795874">
              <w:rPr>
                <w:rFonts w:ascii="Calibri" w:eastAsia="Times New Roman" w:hAnsi="Calibri" w:cs="Calibri"/>
                <w:color w:val="000000"/>
              </w:rPr>
              <w:t xml:space="preserve">owered </w:t>
            </w:r>
            <w:proofErr w:type="spellStart"/>
            <w:r w:rsidRPr="00795874">
              <w:rPr>
                <w:rFonts w:ascii="Calibri" w:eastAsia="Times New Roman" w:hAnsi="Calibri" w:cs="Calibri"/>
                <w:color w:val="000000"/>
              </w:rPr>
              <w:t>head_grain_no_max</w:t>
            </w:r>
            <w:proofErr w:type="spellEnd"/>
            <w:r w:rsidRPr="00795874">
              <w:rPr>
                <w:rFonts w:ascii="Calibri" w:eastAsia="Times New Roman" w:hAnsi="Calibri" w:cs="Calibri"/>
                <w:color w:val="000000"/>
              </w:rPr>
              <w:t xml:space="preserve"> from 770 to 720</w:t>
            </w:r>
          </w:p>
        </w:tc>
      </w:tr>
      <w:tr w:rsidR="00F31A69" w14:paraId="2828930E" w14:textId="77777777" w:rsidTr="0041691E">
        <w:tc>
          <w:tcPr>
            <w:tcW w:w="3116" w:type="dxa"/>
          </w:tcPr>
          <w:p w14:paraId="27182006" w14:textId="77777777" w:rsidR="00F31A69" w:rsidRDefault="00F31A69" w:rsidP="0041691E">
            <w:r>
              <w:t>Foliar disease-induced decrease in plant function</w:t>
            </w:r>
          </w:p>
        </w:tc>
        <w:tc>
          <w:tcPr>
            <w:tcW w:w="3117" w:type="dxa"/>
          </w:tcPr>
          <w:p w14:paraId="639153F4" w14:textId="77777777" w:rsidR="00F31A69" w:rsidRDefault="00F31A69" w:rsidP="0041691E">
            <w:r>
              <w:t>Decreased radiation use efficiency</w:t>
            </w:r>
          </w:p>
        </w:tc>
        <w:tc>
          <w:tcPr>
            <w:tcW w:w="3117" w:type="dxa"/>
          </w:tcPr>
          <w:p w14:paraId="594EA64F" w14:textId="77777777" w:rsidR="00F31A69" w:rsidRDefault="00F31A69" w:rsidP="0041691E">
            <w:pPr>
              <w:rPr>
                <w:rFonts w:ascii="Calibri" w:hAnsi="Calibri" w:cs="Calibri"/>
                <w:color w:val="000000"/>
              </w:rPr>
            </w:pPr>
            <w:r>
              <w:t xml:space="preserve">Reduced cultivar </w:t>
            </w:r>
            <w:proofErr w:type="gramStart"/>
            <w:r>
              <w:t>RUE</w:t>
            </w:r>
            <w:proofErr w:type="gramEnd"/>
            <w:r>
              <w:t xml:space="preserve"> </w:t>
            </w:r>
          </w:p>
          <w:p w14:paraId="394F0967" w14:textId="77777777" w:rsidR="00F31A69" w:rsidRDefault="00F31A69" w:rsidP="0041691E">
            <w:r>
              <w:rPr>
                <w:rFonts w:ascii="Calibri" w:hAnsi="Calibri" w:cs="Calibri"/>
                <w:color w:val="000000"/>
              </w:rPr>
              <w:t>from 1.6 to 1.4 for emergence through fi (? Stage 5)</w:t>
            </w:r>
          </w:p>
        </w:tc>
      </w:tr>
      <w:tr w:rsidR="00F31A69" w14:paraId="7C22D831" w14:textId="77777777" w:rsidTr="0041691E">
        <w:tc>
          <w:tcPr>
            <w:tcW w:w="3116" w:type="dxa"/>
          </w:tcPr>
          <w:p w14:paraId="379E435F" w14:textId="77777777" w:rsidR="00F31A69" w:rsidRDefault="00F31A69" w:rsidP="0041691E">
            <w:r>
              <w:t>Delayed emergence</w:t>
            </w:r>
          </w:p>
        </w:tc>
        <w:tc>
          <w:tcPr>
            <w:tcW w:w="3117" w:type="dxa"/>
          </w:tcPr>
          <w:p w14:paraId="4D8B71B2" w14:textId="77777777" w:rsidR="00F31A69" w:rsidRDefault="00F31A69" w:rsidP="0041691E">
            <w:r>
              <w:t>Time from sowing to emergence</w:t>
            </w:r>
          </w:p>
        </w:tc>
        <w:tc>
          <w:tcPr>
            <w:tcW w:w="3117" w:type="dxa"/>
          </w:tcPr>
          <w:p w14:paraId="79959FDD" w14:textId="77777777" w:rsidR="00F31A69" w:rsidRPr="00795874" w:rsidRDefault="00F31A69" w:rsidP="0041691E">
            <w:pPr>
              <w:rPr>
                <w:rFonts w:ascii="Calibri" w:hAnsi="Calibri" w:cs="Calibri"/>
                <w:color w:val="000000"/>
              </w:rPr>
            </w:pPr>
            <w:r>
              <w:rPr>
                <w:rFonts w:ascii="Calibri" w:hAnsi="Calibri" w:cs="Calibri"/>
                <w:color w:val="000000"/>
              </w:rPr>
              <w:t>Changed sowing depth from 50 mm to 100 mm</w:t>
            </w:r>
          </w:p>
        </w:tc>
      </w:tr>
      <w:tr w:rsidR="00F31A69" w14:paraId="63521916" w14:textId="77777777" w:rsidTr="0041691E">
        <w:tc>
          <w:tcPr>
            <w:tcW w:w="3116" w:type="dxa"/>
          </w:tcPr>
          <w:p w14:paraId="5FCCDA31" w14:textId="77777777" w:rsidR="00F31A69" w:rsidRDefault="00F31A69" w:rsidP="0041691E">
            <w:r>
              <w:lastRenderedPageBreak/>
              <w:t>Seedling death</w:t>
            </w:r>
          </w:p>
        </w:tc>
        <w:tc>
          <w:tcPr>
            <w:tcW w:w="3117" w:type="dxa"/>
          </w:tcPr>
          <w:p w14:paraId="50DB7685" w14:textId="77777777" w:rsidR="00F31A69" w:rsidRDefault="00F31A69" w:rsidP="0041691E">
            <w:r>
              <w:t>Lower plant population</w:t>
            </w:r>
          </w:p>
        </w:tc>
        <w:tc>
          <w:tcPr>
            <w:tcW w:w="3117" w:type="dxa"/>
          </w:tcPr>
          <w:p w14:paraId="0E5EBBAA" w14:textId="1DB590F8" w:rsidR="00F31A69" w:rsidRDefault="00F31A69" w:rsidP="0041691E">
            <w:r>
              <w:t>Manually decreased plant population by 1 pl m-2 (</w:t>
            </w:r>
            <w:r w:rsidR="00AB7414">
              <w:t>X</w:t>
            </w:r>
            <w:r>
              <w:t xml:space="preserve"> pl </w:t>
            </w:r>
            <w:r w:rsidR="00AB7414">
              <w:t>ha</w:t>
            </w:r>
            <w:r>
              <w:t>-1)</w:t>
            </w:r>
          </w:p>
        </w:tc>
      </w:tr>
    </w:tbl>
    <w:p w14:paraId="4C3AF7E3" w14:textId="0ED62159" w:rsidR="007A1C67" w:rsidRPr="007A1C67" w:rsidRDefault="007A1C67" w:rsidP="007A1C67">
      <w:r>
        <w:t xml:space="preserve">  </w:t>
      </w:r>
    </w:p>
    <w:p w14:paraId="03FA114D" w14:textId="77777777" w:rsidR="00E27585" w:rsidRPr="001D7219" w:rsidRDefault="00E27585" w:rsidP="005E51AE">
      <w:pPr>
        <w:rPr>
          <w:sz w:val="24"/>
          <w:szCs w:val="24"/>
        </w:rPr>
      </w:pPr>
    </w:p>
    <w:p w14:paraId="78FB4E27" w14:textId="77777777" w:rsidR="00E27585" w:rsidRPr="001D7219" w:rsidRDefault="00E27585" w:rsidP="005E51AE">
      <w:pPr>
        <w:rPr>
          <w:sz w:val="24"/>
          <w:szCs w:val="24"/>
        </w:rPr>
      </w:pPr>
    </w:p>
    <w:p w14:paraId="746B49F2" w14:textId="77777777" w:rsidR="00E27585" w:rsidRPr="001D7219" w:rsidRDefault="00E27585" w:rsidP="005E51AE">
      <w:pPr>
        <w:rPr>
          <w:sz w:val="24"/>
          <w:szCs w:val="24"/>
        </w:rPr>
      </w:pPr>
    </w:p>
    <w:p w14:paraId="5F97FC93" w14:textId="77777777" w:rsidR="00E27585" w:rsidRPr="001D7219" w:rsidRDefault="00E27585" w:rsidP="005E51AE">
      <w:pPr>
        <w:rPr>
          <w:sz w:val="24"/>
          <w:szCs w:val="24"/>
        </w:rPr>
      </w:pPr>
    </w:p>
    <w:p w14:paraId="15F97268" w14:textId="00D3B31B" w:rsidR="00CC1A42" w:rsidRPr="001D7219" w:rsidRDefault="00395EAB" w:rsidP="001D7219">
      <w:pPr>
        <w:pStyle w:val="ListParagraph"/>
        <w:numPr>
          <w:ilvl w:val="0"/>
          <w:numId w:val="7"/>
        </w:numPr>
        <w:rPr>
          <w:b/>
          <w:bCs/>
          <w:sz w:val="24"/>
          <w:szCs w:val="24"/>
        </w:rPr>
      </w:pPr>
      <w:r w:rsidRPr="001D7219">
        <w:rPr>
          <w:b/>
          <w:bCs/>
          <w:sz w:val="24"/>
          <w:szCs w:val="24"/>
        </w:rPr>
        <w:t>W</w:t>
      </w:r>
      <w:r w:rsidR="00CC1A42" w:rsidRPr="001D7219">
        <w:rPr>
          <w:b/>
          <w:bCs/>
          <w:sz w:val="24"/>
          <w:szCs w:val="24"/>
        </w:rPr>
        <w:t xml:space="preserve">e built a </w:t>
      </w:r>
      <w:commentRangeStart w:id="3"/>
      <w:r w:rsidRPr="001D7219">
        <w:rPr>
          <w:b/>
          <w:bCs/>
          <w:sz w:val="24"/>
          <w:szCs w:val="24"/>
        </w:rPr>
        <w:t>simplified</w:t>
      </w:r>
      <w:commentRangeEnd w:id="3"/>
      <w:r w:rsidR="00555C2C">
        <w:rPr>
          <w:rStyle w:val="CommentReference"/>
        </w:rPr>
        <w:commentReference w:id="3"/>
      </w:r>
      <w:r w:rsidRPr="001D7219">
        <w:rPr>
          <w:b/>
          <w:bCs/>
          <w:sz w:val="24"/>
          <w:szCs w:val="24"/>
        </w:rPr>
        <w:t xml:space="preserve">, testable </w:t>
      </w:r>
      <w:r w:rsidR="00CC1A42" w:rsidRPr="001D7219">
        <w:rPr>
          <w:b/>
          <w:bCs/>
          <w:sz w:val="24"/>
          <w:szCs w:val="24"/>
        </w:rPr>
        <w:t>causal diagram. Using a combination of</w:t>
      </w:r>
      <w:r w:rsidRPr="001D7219">
        <w:rPr>
          <w:b/>
          <w:bCs/>
          <w:sz w:val="24"/>
          <w:szCs w:val="24"/>
        </w:rPr>
        <w:t xml:space="preserve"> literature, </w:t>
      </w:r>
      <w:r w:rsidR="00CC1A42" w:rsidRPr="001D7219">
        <w:rPr>
          <w:b/>
          <w:bCs/>
          <w:sz w:val="24"/>
          <w:szCs w:val="24"/>
        </w:rPr>
        <w:t xml:space="preserve">statistical models and APSIM, we tested the feasibility/evidence for pathways. </w:t>
      </w:r>
    </w:p>
    <w:tbl>
      <w:tblPr>
        <w:tblStyle w:val="TableGrid"/>
        <w:tblW w:w="0" w:type="auto"/>
        <w:tblLook w:val="04A0" w:firstRow="1" w:lastRow="0" w:firstColumn="1" w:lastColumn="0" w:noHBand="0" w:noVBand="1"/>
      </w:tblPr>
      <w:tblGrid>
        <w:gridCol w:w="9350"/>
      </w:tblGrid>
      <w:tr w:rsidR="002122B0" w:rsidRPr="001D7219" w14:paraId="0C8CC64A" w14:textId="77777777" w:rsidTr="002122B0">
        <w:tc>
          <w:tcPr>
            <w:tcW w:w="9350" w:type="dxa"/>
          </w:tcPr>
          <w:p w14:paraId="0C9A0A60" w14:textId="5E5B34F1" w:rsidR="002122B0" w:rsidRPr="001D7219" w:rsidRDefault="006C1B24" w:rsidP="005E51AE">
            <w:pPr>
              <w:rPr>
                <w:sz w:val="24"/>
                <w:szCs w:val="24"/>
              </w:rPr>
            </w:pPr>
            <w:r>
              <w:rPr>
                <w:noProof/>
                <w:sz w:val="24"/>
                <w:szCs w:val="24"/>
              </w:rPr>
              <w:drawing>
                <wp:inline distT="0" distB="0" distL="0" distR="0" wp14:anchorId="6C0ADAF0" wp14:editId="1A5F590A">
                  <wp:extent cx="5943600" cy="3239135"/>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3239135"/>
                          </a:xfrm>
                          <a:prstGeom prst="rect">
                            <a:avLst/>
                          </a:prstGeom>
                        </pic:spPr>
                      </pic:pic>
                    </a:graphicData>
                  </a:graphic>
                </wp:inline>
              </w:drawing>
            </w:r>
          </w:p>
        </w:tc>
      </w:tr>
      <w:tr w:rsidR="002122B0" w:rsidRPr="001D7219" w14:paraId="00BAAD35" w14:textId="77777777" w:rsidTr="002122B0">
        <w:tc>
          <w:tcPr>
            <w:tcW w:w="9350" w:type="dxa"/>
          </w:tcPr>
          <w:p w14:paraId="0F9FCE51" w14:textId="7ECBC7EA" w:rsidR="002122B0" w:rsidRPr="001D7219" w:rsidRDefault="00190745" w:rsidP="005E51AE">
            <w:pPr>
              <w:rPr>
                <w:sz w:val="24"/>
                <w:szCs w:val="24"/>
              </w:rPr>
            </w:pPr>
            <w:r w:rsidRPr="001D7219">
              <w:rPr>
                <w:sz w:val="24"/>
                <w:szCs w:val="24"/>
              </w:rPr>
              <w:t xml:space="preserve">Pathways with </w:t>
            </w:r>
            <w:r w:rsidR="00F741E8">
              <w:rPr>
                <w:sz w:val="24"/>
                <w:szCs w:val="24"/>
              </w:rPr>
              <w:t xml:space="preserve">evidence supporting </w:t>
            </w:r>
            <w:r w:rsidRPr="001D7219">
              <w:rPr>
                <w:sz w:val="24"/>
                <w:szCs w:val="24"/>
              </w:rPr>
              <w:t>(bold solid arrows)</w:t>
            </w:r>
            <w:r w:rsidR="00F741E8">
              <w:rPr>
                <w:sz w:val="24"/>
                <w:szCs w:val="24"/>
              </w:rPr>
              <w:t xml:space="preserve"> or</w:t>
            </w:r>
            <w:r w:rsidRPr="001D7219">
              <w:rPr>
                <w:sz w:val="24"/>
                <w:szCs w:val="24"/>
              </w:rPr>
              <w:t xml:space="preserve"> </w:t>
            </w:r>
            <w:r w:rsidR="00F741E8">
              <w:rPr>
                <w:sz w:val="24"/>
                <w:szCs w:val="24"/>
              </w:rPr>
              <w:t xml:space="preserve">not supporting </w:t>
            </w:r>
            <w:r w:rsidRPr="001D7219">
              <w:rPr>
                <w:sz w:val="24"/>
                <w:szCs w:val="24"/>
              </w:rPr>
              <w:t>(dashed arrows)</w:t>
            </w:r>
            <w:r w:rsidR="00F741E8">
              <w:rPr>
                <w:sz w:val="24"/>
                <w:szCs w:val="24"/>
              </w:rPr>
              <w:t xml:space="preserve"> links between</w:t>
            </w:r>
            <w:r w:rsidR="00821A47" w:rsidRPr="001D7219">
              <w:rPr>
                <w:sz w:val="24"/>
                <w:szCs w:val="24"/>
              </w:rPr>
              <w:t xml:space="preserve"> </w:t>
            </w:r>
            <w:r w:rsidRPr="001D7219">
              <w:rPr>
                <w:sz w:val="24"/>
                <w:szCs w:val="24"/>
              </w:rPr>
              <w:t>the previous crop (maize, soybean)</w:t>
            </w:r>
            <w:r w:rsidR="00C3223E" w:rsidRPr="001D7219">
              <w:rPr>
                <w:sz w:val="24"/>
                <w:szCs w:val="24"/>
              </w:rPr>
              <w:t xml:space="preserve"> </w:t>
            </w:r>
            <w:r w:rsidR="00F741E8">
              <w:rPr>
                <w:sz w:val="24"/>
                <w:szCs w:val="24"/>
              </w:rPr>
              <w:t>and</w:t>
            </w:r>
            <w:r w:rsidR="00C3223E" w:rsidRPr="001D7219">
              <w:rPr>
                <w:sz w:val="24"/>
                <w:szCs w:val="24"/>
              </w:rPr>
              <w:t xml:space="preserve"> the subsequent maize crop yield</w:t>
            </w:r>
            <w:r w:rsidR="00821A47" w:rsidRPr="001D7219">
              <w:rPr>
                <w:sz w:val="24"/>
                <w:szCs w:val="24"/>
              </w:rPr>
              <w:t xml:space="preserve"> based on literature, statistical models, and/or APSIM modelling</w:t>
            </w:r>
            <w:r w:rsidRPr="001D7219">
              <w:rPr>
                <w:sz w:val="24"/>
                <w:szCs w:val="24"/>
              </w:rPr>
              <w:t xml:space="preserve">. </w:t>
            </w:r>
          </w:p>
        </w:tc>
      </w:tr>
    </w:tbl>
    <w:p w14:paraId="2756EE59" w14:textId="77777777" w:rsidR="003B19DA" w:rsidRPr="001D7219" w:rsidRDefault="003B19DA" w:rsidP="005E51AE">
      <w:pPr>
        <w:rPr>
          <w:sz w:val="24"/>
          <w:szCs w:val="24"/>
        </w:rPr>
      </w:pPr>
    </w:p>
    <w:sectPr w:rsidR="003B19DA" w:rsidRPr="001D721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ichael Castellano" w:date="2021-05-09T09:29:00Z" w:initials="MC">
    <w:p w14:paraId="2D25DDCB" w14:textId="14D94467" w:rsidR="00CA17AF" w:rsidRDefault="00CA17AF">
      <w:pPr>
        <w:pStyle w:val="CommentText"/>
      </w:pPr>
      <w:r>
        <w:rPr>
          <w:rStyle w:val="CommentReference"/>
        </w:rPr>
        <w:annotationRef/>
      </w:r>
      <w:r>
        <w:t>This is very cool. The penalty stays the same despite increasing yields. What does that mean? Unlikely climate? So maybe the site thing is something else</w:t>
      </w:r>
    </w:p>
  </w:comment>
  <w:comment w:id="1" w:author="Michael Castellano" w:date="2021-05-09T09:32:00Z" w:initials="MC">
    <w:p w14:paraId="6E21E162" w14:textId="0F01AF76" w:rsidR="00CA17AF" w:rsidRDefault="00CA17AF">
      <w:pPr>
        <w:pStyle w:val="CommentText"/>
      </w:pPr>
      <w:r>
        <w:rPr>
          <w:rStyle w:val="CommentReference"/>
        </w:rPr>
        <w:annotationRef/>
      </w:r>
      <w:r w:rsidR="00AA694E">
        <w:t xml:space="preserve">I need to think more about how the lower left panel interacts with the green data in fig 1. </w:t>
      </w:r>
    </w:p>
  </w:comment>
  <w:comment w:id="2" w:author="Michael Castellano" w:date="2021-05-09T09:37:00Z" w:initials="MC">
    <w:p w14:paraId="4B7C006B" w14:textId="77777777" w:rsidR="00AA694E" w:rsidRDefault="00AA694E">
      <w:pPr>
        <w:pStyle w:val="CommentText"/>
      </w:pPr>
      <w:r>
        <w:rPr>
          <w:rStyle w:val="CommentReference"/>
        </w:rPr>
        <w:annotationRef/>
      </w:r>
      <w:r>
        <w:t xml:space="preserve">You cannot accept, only reject. </w:t>
      </w:r>
    </w:p>
    <w:p w14:paraId="11992EBF" w14:textId="77777777" w:rsidR="00AA694E" w:rsidRDefault="00AA694E">
      <w:pPr>
        <w:pStyle w:val="CommentText"/>
      </w:pPr>
    </w:p>
    <w:p w14:paraId="4EB5006F" w14:textId="516EC213" w:rsidR="00AA694E" w:rsidRDefault="00AA694E">
      <w:pPr>
        <w:pStyle w:val="CommentText"/>
      </w:pPr>
      <w:r>
        <w:t xml:space="preserve">I am having a hard time with the bottom panel in terms of concept without the dotted line defined. Is that yield potential of the continuous maize? I would read </w:t>
      </w:r>
      <w:proofErr w:type="spellStart"/>
      <w:r>
        <w:t>Cassman</w:t>
      </w:r>
      <w:proofErr w:type="spellEnd"/>
      <w:r>
        <w:t xml:space="preserve"> and </w:t>
      </w:r>
      <w:proofErr w:type="spellStart"/>
      <w:r>
        <w:t>Lobel’s</w:t>
      </w:r>
      <w:proofErr w:type="spellEnd"/>
      <w:r>
        <w:t xml:space="preserve"> paper about yield potential and think hard about that. I find this to be conceptually murky. </w:t>
      </w:r>
    </w:p>
  </w:comment>
  <w:comment w:id="3" w:author="Michael Castellano" w:date="2021-05-09T09:45:00Z" w:initials="MC">
    <w:p w14:paraId="4872A3AD" w14:textId="217882F3" w:rsidR="00555C2C" w:rsidRDefault="00555C2C" w:rsidP="00555C2C">
      <w:pPr>
        <w:pStyle w:val="CommentText"/>
        <w:tabs>
          <w:tab w:val="left" w:pos="2430"/>
        </w:tabs>
      </w:pPr>
      <w:r>
        <w:rPr>
          <w:rStyle w:val="CommentReference"/>
        </w:rPr>
        <w:annotationRef/>
      </w:r>
      <w:r>
        <w:t>Can you separate this into N and non-N?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D25DDCB" w15:done="0"/>
  <w15:commentEx w15:paraId="6E21E162" w15:done="0"/>
  <w15:commentEx w15:paraId="4EB5006F" w15:done="0"/>
  <w15:commentEx w15:paraId="4872A3A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422A01" w16cex:dateUtc="2021-05-09T14:29:00Z"/>
  <w16cex:commentExtensible w16cex:durableId="24422AC6" w16cex:dateUtc="2021-05-09T14:32:00Z"/>
  <w16cex:commentExtensible w16cex:durableId="24422BD0" w16cex:dateUtc="2021-05-09T14:37:00Z"/>
  <w16cex:commentExtensible w16cex:durableId="24422DB0" w16cex:dateUtc="2021-05-09T14: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D25DDCB" w16cid:durableId="24422A01"/>
  <w16cid:commentId w16cid:paraId="6E21E162" w16cid:durableId="24422AC6"/>
  <w16cid:commentId w16cid:paraId="4EB5006F" w16cid:durableId="24422BD0"/>
  <w16cid:commentId w16cid:paraId="4872A3AD" w16cid:durableId="24422DB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90DC8"/>
    <w:multiLevelType w:val="hybridMultilevel"/>
    <w:tmpl w:val="E604E2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DE5775"/>
    <w:multiLevelType w:val="hybridMultilevel"/>
    <w:tmpl w:val="622A7A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722CFE"/>
    <w:multiLevelType w:val="hybridMultilevel"/>
    <w:tmpl w:val="8424F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E66F4B"/>
    <w:multiLevelType w:val="hybridMultilevel"/>
    <w:tmpl w:val="622A7A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1F5354"/>
    <w:multiLevelType w:val="hybridMultilevel"/>
    <w:tmpl w:val="8766E5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813EEE"/>
    <w:multiLevelType w:val="multilevel"/>
    <w:tmpl w:val="F2D6895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15:restartNumberingAfterBreak="0">
    <w:nsid w:val="61071C09"/>
    <w:multiLevelType w:val="hybridMultilevel"/>
    <w:tmpl w:val="76483C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5"/>
  </w:num>
  <w:num w:numId="5">
    <w:abstractNumId w:val="4"/>
  </w:num>
  <w:num w:numId="6">
    <w:abstractNumId w:val="2"/>
  </w:num>
  <w:num w:numId="7">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hael Castellano">
    <w15:presenceInfo w15:providerId="AD" w15:userId="S::castelmj@iastate.edu::932396c5-6bfe-4c84-a8aa-f5d7d71ca93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71EF"/>
    <w:rsid w:val="000A0D2D"/>
    <w:rsid w:val="00190745"/>
    <w:rsid w:val="001B1F34"/>
    <w:rsid w:val="001D4534"/>
    <w:rsid w:val="001D57DF"/>
    <w:rsid w:val="001D7219"/>
    <w:rsid w:val="002122B0"/>
    <w:rsid w:val="00220C13"/>
    <w:rsid w:val="00221B13"/>
    <w:rsid w:val="00227E9D"/>
    <w:rsid w:val="00234AEC"/>
    <w:rsid w:val="00240933"/>
    <w:rsid w:val="00277268"/>
    <w:rsid w:val="002A0FB6"/>
    <w:rsid w:val="002A7319"/>
    <w:rsid w:val="002E0655"/>
    <w:rsid w:val="002F760E"/>
    <w:rsid w:val="00374EC6"/>
    <w:rsid w:val="003811F3"/>
    <w:rsid w:val="00395EAB"/>
    <w:rsid w:val="003B09E1"/>
    <w:rsid w:val="003B19DA"/>
    <w:rsid w:val="00421F41"/>
    <w:rsid w:val="00432F5A"/>
    <w:rsid w:val="00444731"/>
    <w:rsid w:val="004735C0"/>
    <w:rsid w:val="00475473"/>
    <w:rsid w:val="004834CB"/>
    <w:rsid w:val="004C454A"/>
    <w:rsid w:val="00505074"/>
    <w:rsid w:val="00555C2C"/>
    <w:rsid w:val="005966D9"/>
    <w:rsid w:val="005E51AE"/>
    <w:rsid w:val="00611852"/>
    <w:rsid w:val="006571EF"/>
    <w:rsid w:val="0066604D"/>
    <w:rsid w:val="006A1F39"/>
    <w:rsid w:val="006C1B24"/>
    <w:rsid w:val="006D6464"/>
    <w:rsid w:val="006E34F1"/>
    <w:rsid w:val="00715721"/>
    <w:rsid w:val="0073743D"/>
    <w:rsid w:val="00761535"/>
    <w:rsid w:val="0077089B"/>
    <w:rsid w:val="00770DC5"/>
    <w:rsid w:val="007A1C67"/>
    <w:rsid w:val="007B4DFF"/>
    <w:rsid w:val="007B512E"/>
    <w:rsid w:val="007C10DA"/>
    <w:rsid w:val="007F382B"/>
    <w:rsid w:val="00800A7C"/>
    <w:rsid w:val="00821A47"/>
    <w:rsid w:val="00823B17"/>
    <w:rsid w:val="008343C2"/>
    <w:rsid w:val="00873853"/>
    <w:rsid w:val="008822B9"/>
    <w:rsid w:val="00886958"/>
    <w:rsid w:val="008C015E"/>
    <w:rsid w:val="009000BB"/>
    <w:rsid w:val="00960AC1"/>
    <w:rsid w:val="00976276"/>
    <w:rsid w:val="009862B7"/>
    <w:rsid w:val="009D3961"/>
    <w:rsid w:val="00A23088"/>
    <w:rsid w:val="00A516C0"/>
    <w:rsid w:val="00A939E0"/>
    <w:rsid w:val="00AA3FBB"/>
    <w:rsid w:val="00AA694E"/>
    <w:rsid w:val="00AB7414"/>
    <w:rsid w:val="00AC5D83"/>
    <w:rsid w:val="00AC7897"/>
    <w:rsid w:val="00AD0D08"/>
    <w:rsid w:val="00AF4850"/>
    <w:rsid w:val="00B05ADB"/>
    <w:rsid w:val="00B2668B"/>
    <w:rsid w:val="00B96A11"/>
    <w:rsid w:val="00C31A34"/>
    <w:rsid w:val="00C3223E"/>
    <w:rsid w:val="00C467E4"/>
    <w:rsid w:val="00C642BE"/>
    <w:rsid w:val="00C727B6"/>
    <w:rsid w:val="00C92E0D"/>
    <w:rsid w:val="00C93C61"/>
    <w:rsid w:val="00CA17AF"/>
    <w:rsid w:val="00CA653A"/>
    <w:rsid w:val="00CC1A42"/>
    <w:rsid w:val="00D074B2"/>
    <w:rsid w:val="00D25A52"/>
    <w:rsid w:val="00D9048F"/>
    <w:rsid w:val="00D9555C"/>
    <w:rsid w:val="00E02EEF"/>
    <w:rsid w:val="00E04C6C"/>
    <w:rsid w:val="00E27585"/>
    <w:rsid w:val="00E43579"/>
    <w:rsid w:val="00E700A0"/>
    <w:rsid w:val="00F078F7"/>
    <w:rsid w:val="00F109D5"/>
    <w:rsid w:val="00F119D9"/>
    <w:rsid w:val="00F23DBB"/>
    <w:rsid w:val="00F31A69"/>
    <w:rsid w:val="00F741E8"/>
    <w:rsid w:val="00F7619A"/>
    <w:rsid w:val="00FA313E"/>
    <w:rsid w:val="00FD46BD"/>
    <w:rsid w:val="00FE13A5"/>
    <w:rsid w:val="00FE3147"/>
    <w:rsid w:val="00FE6D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1EE77"/>
  <w15:chartTrackingRefBased/>
  <w15:docId w15:val="{0A0B7758-FA5C-4E21-98E8-24D3E3F936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71EF"/>
  </w:style>
  <w:style w:type="paragraph" w:styleId="Heading1">
    <w:name w:val="heading 1"/>
    <w:basedOn w:val="Normal"/>
    <w:next w:val="Normal"/>
    <w:link w:val="Heading1Char"/>
    <w:uiPriority w:val="9"/>
    <w:qFormat/>
    <w:rsid w:val="007A1C67"/>
    <w:pPr>
      <w:keepNext/>
      <w:keepLines/>
      <w:spacing w:before="240" w:after="0"/>
      <w:outlineLvl w:val="0"/>
    </w:pPr>
    <w:rPr>
      <w:rFonts w:asciiTheme="majorHAnsi" w:eastAsiaTheme="majorEastAsia" w:hAnsiTheme="majorHAnsi" w:cstheme="majorBidi"/>
      <w:b/>
      <w:color w:val="000000" w:themeColor="text1"/>
      <w:sz w:val="32"/>
      <w:szCs w:val="32"/>
    </w:rPr>
  </w:style>
  <w:style w:type="paragraph" w:styleId="Heading2">
    <w:name w:val="heading 2"/>
    <w:basedOn w:val="Normal"/>
    <w:next w:val="Normal"/>
    <w:link w:val="Heading2Char"/>
    <w:uiPriority w:val="9"/>
    <w:unhideWhenUsed/>
    <w:qFormat/>
    <w:rsid w:val="007A1C67"/>
    <w:pPr>
      <w:keepNext/>
      <w:keepLines/>
      <w:spacing w:before="40" w:after="0"/>
      <w:outlineLvl w:val="1"/>
    </w:pPr>
    <w:rPr>
      <w:rFonts w:asciiTheme="majorHAnsi" w:eastAsiaTheme="majorEastAsia" w:hAnsiTheme="majorHAnsi" w:cstheme="majorBidi"/>
      <w:i/>
      <w:color w:val="000000" w:themeColor="text1"/>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71EF"/>
    <w:pPr>
      <w:ind w:left="720"/>
      <w:contextualSpacing/>
    </w:pPr>
  </w:style>
  <w:style w:type="paragraph" w:customStyle="1" w:styleId="m-5394878258787082074msolistparagraph">
    <w:name w:val="m_-5394878258787082074msolistparagraph"/>
    <w:basedOn w:val="Normal"/>
    <w:rsid w:val="001D4534"/>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FA31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AC5D83"/>
    <w:rPr>
      <w:sz w:val="16"/>
      <w:szCs w:val="16"/>
    </w:rPr>
  </w:style>
  <w:style w:type="paragraph" w:styleId="CommentText">
    <w:name w:val="annotation text"/>
    <w:basedOn w:val="Normal"/>
    <w:link w:val="CommentTextChar"/>
    <w:uiPriority w:val="99"/>
    <w:semiHidden/>
    <w:unhideWhenUsed/>
    <w:rsid w:val="00AC5D83"/>
    <w:pPr>
      <w:spacing w:line="240" w:lineRule="auto"/>
    </w:pPr>
    <w:rPr>
      <w:sz w:val="20"/>
      <w:szCs w:val="20"/>
    </w:rPr>
  </w:style>
  <w:style w:type="character" w:customStyle="1" w:styleId="CommentTextChar">
    <w:name w:val="Comment Text Char"/>
    <w:basedOn w:val="DefaultParagraphFont"/>
    <w:link w:val="CommentText"/>
    <w:uiPriority w:val="99"/>
    <w:semiHidden/>
    <w:rsid w:val="00AC5D83"/>
    <w:rPr>
      <w:sz w:val="20"/>
      <w:szCs w:val="20"/>
    </w:rPr>
  </w:style>
  <w:style w:type="paragraph" w:styleId="CommentSubject">
    <w:name w:val="annotation subject"/>
    <w:basedOn w:val="CommentText"/>
    <w:next w:val="CommentText"/>
    <w:link w:val="CommentSubjectChar"/>
    <w:uiPriority w:val="99"/>
    <w:semiHidden/>
    <w:unhideWhenUsed/>
    <w:rsid w:val="00AC5D83"/>
    <w:rPr>
      <w:b/>
      <w:bCs/>
    </w:rPr>
  </w:style>
  <w:style w:type="character" w:customStyle="1" w:styleId="CommentSubjectChar">
    <w:name w:val="Comment Subject Char"/>
    <w:basedOn w:val="CommentTextChar"/>
    <w:link w:val="CommentSubject"/>
    <w:uiPriority w:val="99"/>
    <w:semiHidden/>
    <w:rsid w:val="00AC5D83"/>
    <w:rPr>
      <w:b/>
      <w:bCs/>
      <w:sz w:val="20"/>
      <w:szCs w:val="20"/>
    </w:rPr>
  </w:style>
  <w:style w:type="paragraph" w:styleId="BalloonText">
    <w:name w:val="Balloon Text"/>
    <w:basedOn w:val="Normal"/>
    <w:link w:val="BalloonTextChar"/>
    <w:uiPriority w:val="99"/>
    <w:semiHidden/>
    <w:unhideWhenUsed/>
    <w:rsid w:val="00C31A3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31A34"/>
    <w:rPr>
      <w:rFonts w:ascii="Segoe UI" w:hAnsi="Segoe UI" w:cs="Segoe UI"/>
      <w:sz w:val="18"/>
      <w:szCs w:val="18"/>
    </w:rPr>
  </w:style>
  <w:style w:type="character" w:customStyle="1" w:styleId="Heading1Char">
    <w:name w:val="Heading 1 Char"/>
    <w:basedOn w:val="DefaultParagraphFont"/>
    <w:link w:val="Heading1"/>
    <w:uiPriority w:val="9"/>
    <w:rsid w:val="007A1C67"/>
    <w:rPr>
      <w:rFonts w:asciiTheme="majorHAnsi" w:eastAsiaTheme="majorEastAsia" w:hAnsiTheme="majorHAnsi" w:cstheme="majorBidi"/>
      <w:b/>
      <w:color w:val="000000" w:themeColor="text1"/>
      <w:sz w:val="32"/>
      <w:szCs w:val="32"/>
    </w:rPr>
  </w:style>
  <w:style w:type="character" w:customStyle="1" w:styleId="Heading2Char">
    <w:name w:val="Heading 2 Char"/>
    <w:basedOn w:val="DefaultParagraphFont"/>
    <w:link w:val="Heading2"/>
    <w:uiPriority w:val="9"/>
    <w:rsid w:val="007A1C67"/>
    <w:rPr>
      <w:rFonts w:asciiTheme="majorHAnsi" w:eastAsiaTheme="majorEastAsia" w:hAnsiTheme="majorHAnsi" w:cstheme="majorBidi"/>
      <w:i/>
      <w:color w:val="000000" w:themeColor="text1"/>
      <w:sz w:val="28"/>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813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4.png"/><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3.png"/><Relationship Id="rId5" Type="http://schemas.openxmlformats.org/officeDocument/2006/relationships/image" Target="media/image1.png"/><Relationship Id="rId15" Type="http://schemas.openxmlformats.org/officeDocument/2006/relationships/image" Target="media/image7.png"/><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10</Pages>
  <Words>2614</Words>
  <Characters>14900</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Nichols, Virginia A [AGRON]</dc:creator>
  <cp:keywords/>
  <dc:description/>
  <cp:lastModifiedBy>Virginia Nichols</cp:lastModifiedBy>
  <cp:revision>3</cp:revision>
  <dcterms:created xsi:type="dcterms:W3CDTF">2021-07-01T21:54:00Z</dcterms:created>
  <dcterms:modified xsi:type="dcterms:W3CDTF">2021-07-05T16:06:00Z</dcterms:modified>
</cp:coreProperties>
</file>